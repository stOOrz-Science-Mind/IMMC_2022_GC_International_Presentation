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7A689177"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del w:id="0" w:author="Windows 用户" w:date="2022-04-14T19:23:00Z">
        <w:r w:rsidRPr="00046ACB" w:rsidDel="004D3408">
          <w:rPr>
            <w:rFonts w:ascii="Times New Roman" w:hAnsi="Times New Roman" w:cs="Times New Roman"/>
            <w:b/>
            <w:bCs/>
            <w:sz w:val="24"/>
            <w:szCs w:val="24"/>
          </w:rPr>
          <w:delText xml:space="preserve">sections </w:delText>
        </w:r>
      </w:del>
      <w:ins w:id="1" w:author="Windows 用户" w:date="2022-04-14T19:23:00Z">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ins>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which provides the best strategy for different types of </w:t>
      </w:r>
      <w:del w:id="2" w:author="Windows 用户" w:date="2022-04-14T19:24:00Z">
        <w:r w:rsidRPr="00046ACB" w:rsidDel="00392B44">
          <w:rPr>
            <w:rFonts w:ascii="Times New Roman" w:hAnsi="Times New Roman" w:cs="Times New Roman"/>
            <w:b/>
            <w:bCs/>
            <w:sz w:val="24"/>
            <w:szCs w:val="24"/>
          </w:rPr>
          <w:delText xml:space="preserve">planes </w:delText>
        </w:r>
      </w:del>
      <w:ins w:id="3" w:author="Windows 用户" w:date="2022-04-14T19:24:00Z">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ins>
      <w:r w:rsidRPr="00046ACB">
        <w:rPr>
          <w:rFonts w:ascii="Times New Roman" w:hAnsi="Times New Roman" w:cs="Times New Roman"/>
          <w:b/>
          <w:bCs/>
          <w:sz w:val="24"/>
          <w:szCs w:val="24"/>
        </w:rPr>
        <w:t>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65BFB5D9"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introduce the overall boarding process, which is shown in this chart on the slide. While boarding a plane, passengers will first go to their assigned seat, put their luggage on the rack and then get seated. While a passenger is stowing their bags, other </w:t>
      </w:r>
      <w:r w:rsidR="00D97C91">
        <w:rPr>
          <w:rFonts w:ascii="Times New Roman" w:hAnsi="Times New Roman" w:cs="Times New Roman"/>
          <w:b/>
          <w:bCs/>
          <w:sz w:val="24"/>
          <w:szCs w:val="24"/>
        </w:rPr>
        <w:t>travel</w:t>
      </w:r>
      <w:del w:id="4" w:author="Windows 用户" w:date="2022-04-14T19:25:00Z">
        <w:r w:rsidR="00D97C91" w:rsidDel="00E96BDF">
          <w:rPr>
            <w:rFonts w:ascii="Times New Roman" w:hAnsi="Times New Roman" w:cs="Times New Roman"/>
            <w:b/>
            <w:bCs/>
            <w:sz w:val="24"/>
            <w:szCs w:val="24"/>
          </w:rPr>
          <w:delText>l</w:delText>
        </w:r>
      </w:del>
      <w:r w:rsidR="00D97C91">
        <w:rPr>
          <w:rFonts w:ascii="Times New Roman" w:hAnsi="Times New Roman" w:cs="Times New Roman"/>
          <w:b/>
          <w:bCs/>
          <w:sz w:val="24"/>
          <w:szCs w:val="24"/>
        </w:rPr>
        <w:t>ers</w:t>
      </w:r>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6044F9B8"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del w:id="5" w:author="Windows 用户" w:date="2022-04-14T19:26:00Z">
        <w:r w:rsidRPr="00046ACB" w:rsidDel="00437BCA">
          <w:rPr>
            <w:rFonts w:ascii="Times New Roman" w:hAnsi="Times New Roman" w:cs="Times New Roman"/>
            <w:b/>
            <w:sz w:val="24"/>
            <w:szCs w:val="24"/>
          </w:rPr>
          <w:delText xml:space="preserve">Optimization </w:delText>
        </w:r>
      </w:del>
      <w:ins w:id="6" w:author="Windows 用户" w:date="2022-04-14T19:26:00Z">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 xml:space="preserve">ation </w:t>
        </w:r>
      </w:ins>
      <w:r w:rsidRPr="00046ACB">
        <w:rPr>
          <w:rFonts w:ascii="Times New Roman" w:hAnsi="Times New Roman" w:cs="Times New Roman"/>
          <w:b/>
          <w:sz w:val="24"/>
          <w:szCs w:val="24"/>
        </w:rPr>
        <w:t>in a mathematical account and Program.</w:t>
      </w:r>
      <w:ins w:id="7" w:author="Windows 用户" w:date="2022-04-14T19:46:00Z">
        <w:r w:rsidR="003C2963" w:rsidRPr="00046ACB" w:rsidDel="003C2963">
          <w:rPr>
            <w:rFonts w:ascii="Times New Roman" w:hAnsi="Times New Roman" w:cs="Times New Roman"/>
            <w:sz w:val="24"/>
            <w:szCs w:val="24"/>
          </w:rPr>
          <w:t xml:space="preserve"> </w:t>
        </w:r>
      </w:ins>
      <w:del w:id="8" w:author="Windows 用户" w:date="2022-04-14T19:46:00Z">
        <w:r w:rsidRPr="00046ACB" w:rsidDel="003C2963">
          <w:rPr>
            <w:rFonts w:ascii="Times New Roman" w:hAnsi="Times New Roman" w:cs="Times New Roman"/>
            <w:sz w:val="24"/>
            <w:szCs w:val="24"/>
          </w:rPr>
          <w:delText xml:space="preserve"> The program part can verify the other two parts, and the </w:delText>
        </w:r>
        <w:r w:rsidR="00D97C91" w:rsidDel="003C2963">
          <w:rPr>
            <w:rFonts w:ascii="Times New Roman" w:hAnsi="Times New Roman" w:cs="Times New Roman"/>
            <w:sz w:val="24"/>
            <w:szCs w:val="24"/>
          </w:rPr>
          <w:delText>optimisation</w:delText>
        </w:r>
        <w:r w:rsidRPr="00046ACB" w:rsidDel="003C2963">
          <w:rPr>
            <w:rFonts w:ascii="Times New Roman" w:hAnsi="Times New Roman" w:cs="Times New Roman"/>
            <w:sz w:val="24"/>
            <w:szCs w:val="24"/>
          </w:rPr>
          <w:delText xml:space="preserve"> part can verify the models. The Math model part mainly discusses the factors that decide </w:delText>
        </w:r>
        <w:r w:rsidR="00D97C91" w:rsidDel="003C2963">
          <w:rPr>
            <w:rFonts w:ascii="Times New Roman" w:hAnsi="Times New Roman" w:cs="Times New Roman"/>
            <w:sz w:val="24"/>
            <w:szCs w:val="24"/>
          </w:rPr>
          <w:delText xml:space="preserve">whether </w:delText>
        </w:r>
        <w:r w:rsidRPr="00046ACB" w:rsidDel="003C2963">
          <w:rPr>
            <w:rFonts w:ascii="Times New Roman" w:hAnsi="Times New Roman" w:cs="Times New Roman"/>
            <w:sz w:val="24"/>
            <w:szCs w:val="24"/>
          </w:rPr>
          <w:delText xml:space="preserve">a plan is good: total boarding time and passenger satisfaction, </w:delText>
        </w:r>
        <w:r w:rsidR="00D97C91" w:rsidDel="003C2963">
          <w:rPr>
            <w:rFonts w:ascii="Times New Roman" w:hAnsi="Times New Roman" w:cs="Times New Roman"/>
            <w:sz w:val="24"/>
            <w:szCs w:val="24"/>
          </w:rPr>
          <w:delText>including</w:delText>
        </w:r>
        <w:r w:rsidRPr="00046ACB" w:rsidDel="003C2963">
          <w:rPr>
            <w:rFonts w:ascii="Times New Roman" w:hAnsi="Times New Roman" w:cs="Times New Roman"/>
            <w:sz w:val="24"/>
            <w:szCs w:val="24"/>
          </w:rPr>
          <w:delText xml:space="preserve"> some </w:delText>
        </w:r>
        <w:r w:rsidR="00D86CE4" w:rsidDel="003C2963">
          <w:rPr>
            <w:rFonts w:ascii="Times New Roman" w:hAnsi="Times New Roman" w:cs="Times New Roman"/>
            <w:sz w:val="24"/>
            <w:szCs w:val="24"/>
          </w:rPr>
          <w:delText>optimisation</w:delText>
        </w:r>
        <w:r w:rsidRPr="00046ACB" w:rsidDel="003C2963">
          <w:rPr>
            <w:rFonts w:ascii="Times New Roman" w:hAnsi="Times New Roman" w:cs="Times New Roman"/>
            <w:sz w:val="24"/>
            <w:szCs w:val="24"/>
          </w:rPr>
          <w:delText xml:space="preserve">. The </w:delText>
        </w:r>
        <w:r w:rsidR="00D97C91" w:rsidDel="003C2963">
          <w:rPr>
            <w:rFonts w:ascii="Times New Roman" w:hAnsi="Times New Roman" w:cs="Times New Roman"/>
            <w:sz w:val="24"/>
            <w:szCs w:val="24"/>
          </w:rPr>
          <w:delText>optimisation</w:delText>
        </w:r>
        <w:r w:rsidRPr="00046ACB" w:rsidDel="003C2963">
          <w:rPr>
            <w:rFonts w:ascii="Times New Roman" w:hAnsi="Times New Roman" w:cs="Times New Roman"/>
            <w:sz w:val="24"/>
            <w:szCs w:val="24"/>
          </w:rPr>
          <w:delText xml:space="preserve"> part is about ways to make the strategy better. And the program part is to simulate the boarding process to verify our conclusion given by the model part.</w:delText>
        </w:r>
      </w:del>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The time wasted while passengers try to stuff extra luggage into their seats is qualitatively equivalent to that spent while stowing those extra luggage.</w:t>
      </w:r>
    </w:p>
    <w:p w14:paraId="7DEA5CC1" w14:textId="77777777" w:rsidR="00845606" w:rsidRPr="00046ACB" w:rsidRDefault="00845606" w:rsidP="00845606">
      <w:pPr>
        <w:rPr>
          <w:rFonts w:ascii="Times New Roman" w:hAnsi="Times New Roman" w:cs="Times New Roman"/>
          <w:b/>
          <w:sz w:val="24"/>
          <w:szCs w:val="24"/>
        </w:rPr>
      </w:pPr>
    </w:p>
    <w:p w14:paraId="7326BCBA" w14:textId="18FBD29F"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w:t>
      </w:r>
      <w:ins w:id="9" w:author="Windows 用户" w:date="2022-04-14T19:29:00Z">
        <w:r w:rsidR="00592478">
          <w:rPr>
            <w:rFonts w:ascii="Times New Roman" w:hAnsi="Times New Roman" w:cs="Times New Roman"/>
            <w:b/>
            <w:sz w:val="24"/>
            <w:szCs w:val="24"/>
          </w:rPr>
          <w:t xml:space="preserve">the </w:t>
        </w:r>
      </w:ins>
      <w:r w:rsidRPr="00046ACB">
        <w:rPr>
          <w:rFonts w:ascii="Times New Roman" w:hAnsi="Times New Roman" w:cs="Times New Roman"/>
          <w:b/>
          <w:sz w:val="24"/>
          <w:szCs w:val="24"/>
        </w:rPr>
        <w:t xml:space="preserve">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w:t>
      </w:r>
      <w:r w:rsidRPr="00046ACB">
        <w:rPr>
          <w:rFonts w:ascii="Times New Roman" w:hAnsi="Times New Roman" w:cs="Times New Roman"/>
          <w:b/>
          <w:sz w:val="24"/>
          <w:szCs w:val="24"/>
        </w:rPr>
        <w:lastRenderedPageBreak/>
        <w:t>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08470AB3"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thought as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Thus</w:t>
      </w:r>
      <w:r w:rsidRPr="00046ACB">
        <w:rPr>
          <w:rFonts w:ascii="Times New Roman" w:hAnsi="Times New Roman" w:cs="Times New Roman"/>
          <w:sz w:val="24"/>
          <w:szCs w:val="24"/>
        </w:rPr>
        <w:t xml:space="preserve"> </w:t>
      </w:r>
      <w:del w:id="10" w:author="Windows 用户" w:date="2022-04-14T19:47:00Z">
        <w:r w:rsidRPr="00046ACB" w:rsidDel="00986B95">
          <w:rPr>
            <w:rFonts w:ascii="Times New Roman" w:hAnsi="Times New Roman" w:cs="Times New Roman"/>
            <w:sz w:val="24"/>
            <w:szCs w:val="24"/>
          </w:rPr>
          <w:delText xml:space="preserve">according to the formula of calculating velocity, </w:delText>
        </w:r>
      </w:del>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7A0E70AE"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del w:id="11" w:author="Windows 用户" w:date="2022-04-14T19:30:00Z">
        <w:r w:rsidRPr="00046ACB" w:rsidDel="000770F8">
          <w:rPr>
            <w:rFonts w:ascii="Times New Roman" w:hAnsi="Times New Roman" w:cs="Times New Roman"/>
            <w:sz w:val="24"/>
            <w:szCs w:val="24"/>
          </w:rPr>
          <w:delText xml:space="preserve">the </w:delText>
        </w:r>
      </w:del>
      <w:ins w:id="12" w:author="Windows 用户" w:date="2022-04-14T19:30:00Z">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ins>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A98932F"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valuable.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5BE857BD"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In this case, there </w:t>
      </w:r>
      <w:del w:id="13" w:author="Windows 用户" w:date="2022-04-14T19:48:00Z">
        <w:r w:rsidR="00420336" w:rsidDel="005C1B51">
          <w:rPr>
            <w:rFonts w:ascii="Times New Roman" w:hAnsi="Times New Roman" w:cs="Times New Roman" w:hint="eastAsia"/>
            <w:sz w:val="24"/>
            <w:szCs w:val="24"/>
          </w:rPr>
          <w:delText>don</w:delText>
        </w:r>
        <w:r w:rsidR="00420336" w:rsidDel="005C1B51">
          <w:rPr>
            <w:rFonts w:ascii="Times New Roman" w:hAnsi="Times New Roman" w:cs="Times New Roman" w:hint="eastAsia"/>
            <w:sz w:val="24"/>
            <w:szCs w:val="24"/>
          </w:rPr>
          <w:delText>’</w:delText>
        </w:r>
      </w:del>
      <w:ins w:id="14" w:author="Windows 用户" w:date="2022-04-14T19:48:00Z">
        <w:r w:rsidR="005C1B51">
          <w:rPr>
            <w:rFonts w:ascii="Times New Roman" w:hAnsi="Times New Roman" w:cs="Times New Roman" w:hint="eastAsia"/>
            <w:sz w:val="24"/>
            <w:szCs w:val="24"/>
          </w:rPr>
          <w:t>‘</w:t>
        </w:r>
      </w:ins>
      <w:del w:id="15" w:author="Windows 用户" w:date="2022-04-14T19:48:00Z">
        <w:r w:rsidR="00420336" w:rsidDel="005C1B51">
          <w:rPr>
            <w:rFonts w:ascii="Times New Roman" w:hAnsi="Times New Roman" w:cs="Times New Roman" w:hint="eastAsia"/>
            <w:sz w:val="24"/>
            <w:szCs w:val="24"/>
          </w:rPr>
          <w:delText>t</w:delText>
        </w:r>
        <w:r w:rsidRPr="00046ACB" w:rsidDel="005C1B51">
          <w:rPr>
            <w:rFonts w:ascii="Times New Roman" w:hAnsi="Times New Roman" w:cs="Times New Roman" w:hint="eastAsia"/>
            <w:sz w:val="24"/>
            <w:szCs w:val="24"/>
          </w:rPr>
          <w:delText xml:space="preserve"> exist</w:delText>
        </w:r>
      </w:del>
      <w:ins w:id="16" w:author="Windows 用户" w:date="2022-04-14T19:48:00Z">
        <w:r w:rsidR="005C1B51">
          <w:rPr>
            <w:rFonts w:ascii="Times New Roman" w:hAnsi="Times New Roman" w:cs="Times New Roman" w:hint="eastAsia"/>
            <w:sz w:val="24"/>
            <w:szCs w:val="24"/>
          </w:rPr>
          <w:t>aren</w:t>
        </w:r>
        <w:r w:rsidR="005C1B51">
          <w:rPr>
            <w:rFonts w:ascii="Times New Roman" w:hAnsi="Times New Roman" w:cs="Times New Roman"/>
            <w:sz w:val="24"/>
            <w:szCs w:val="24"/>
          </w:rPr>
          <w:t>’t</w:t>
        </w:r>
      </w:ins>
      <w:r w:rsidRPr="00046ACB">
        <w:rPr>
          <w:rFonts w:ascii="Times New Roman" w:hAnsi="Times New Roman" w:cs="Times New Roman"/>
          <w:sz w:val="24"/>
          <w:szCs w:val="24"/>
        </w:rPr>
        <w:t xml:space="preserve"> scenarios of contradictions such as </w:t>
      </w:r>
      <m:oMath>
        <m:r>
          <w:rPr>
            <w:rFonts w:ascii="Cambria Math" w:hAnsi="Cambria Math" w:cs="Times New Roman"/>
            <w:sz w:val="24"/>
            <w:szCs w:val="24"/>
          </w:rPr>
          <m:t>v</m:t>
        </m:r>
        <m:r>
          <m:rPr>
            <m:sty m:val="p"/>
          </m:rPr>
          <w:rPr>
            <w:rFonts w:ascii="Cambria Math" w:hAnsi="Cambria Math" w:cs="Times New Roman"/>
            <w:sz w:val="24"/>
            <w:szCs w:val="24"/>
          </w:rPr>
          <m:t>=∞</m:t>
        </m:r>
      </m:oMath>
      <w:r w:rsidRPr="00046ACB">
        <w:rPr>
          <w:rFonts w:ascii="Times New Roman" w:hAnsi="Times New Roman" w:cs="Times New Roman"/>
          <w:sz w:val="24"/>
          <w:szCs w:val="24"/>
        </w:rPr>
        <w:t xml:space="preserve"> .</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30EACDE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 and it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0616BAE"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ins w:id="17" w:author="Windows 用户" w:date="2022-04-14T19:31:00Z">
        <w:r w:rsidR="00D911B2">
          <w:rPr>
            <w:rFonts w:ascii="Times New Roman" w:hAnsi="Times New Roman" w:cs="Times New Roman"/>
            <w:color w:val="000000" w:themeColor="text1"/>
            <w:kern w:val="24"/>
            <w:sz w:val="24"/>
            <w:szCs w:val="24"/>
          </w:rPr>
          <w:t>w</w:t>
        </w:r>
      </w:ins>
      <w:r w:rsidRPr="00046ACB">
        <w:rPr>
          <w:rFonts w:ascii="Times New Roman" w:hAnsi="Times New Roman" w:cs="Times New Roman"/>
          <w:color w:val="000000" w:themeColor="text1"/>
          <w:kern w:val="24"/>
          <w:sz w:val="24"/>
          <w:szCs w:val="24"/>
        </w:rPr>
        <w:t xml:space="preserve">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(but we’ll later add </w:t>
      </w:r>
      <w:r w:rsidRPr="00046ACB">
        <w:rPr>
          <w:rFonts w:ascii="Times New Roman" w:hAnsi="Times New Roman" w:cs="Times New Roman"/>
          <w:i/>
          <w:color w:val="000000" w:themeColor="text1"/>
          <w:kern w:val="24"/>
          <w:sz w:val="24"/>
          <w:szCs w:val="24"/>
        </w:rPr>
        <w:t>discompliance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select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0348B7" w:rsidP="00845606">
      <w:pPr>
        <w:jc w:val="center"/>
        <w:rPr>
          <w:rFonts w:ascii="Times New Roman" w:hAnsi="Times New Roman" w:cs="Times New Roman"/>
          <w:sz w:val="24"/>
          <w:szCs w:val="24"/>
        </w:rPr>
      </w:pPr>
      <w:r w:rsidRPr="00046ACB">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75pt;height:34.15pt;mso-width-percent:0;mso-height-percent:0;mso-width-percent:0;mso-height-percent:0" o:ole="">
            <v:imagedata r:id="rId8" o:title=""/>
          </v:shape>
          <o:OLEObject Type="Embed" ProgID="Equation.AxMath" ShapeID="_x0000_i1025" DrawAspect="Content" ObjectID="_1711471359"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ins w:id="18" w:author="Windows 用户" w:date="2022-04-14T19:51:00Z">
        <w:r w:rsidR="00F60C2F">
          <w:rPr>
            <w:rFonts w:ascii="Times New Roman" w:hAnsi="Times New Roman" w:cs="Times New Roman"/>
            <w:sz w:val="24"/>
            <w:szCs w:val="24"/>
          </w:rPr>
          <w:t xml:space="preserve">will </w:t>
        </w:r>
      </w:ins>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Intuitively, the 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44A45A01"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is Claim </w:t>
      </w:r>
      <w:del w:id="19" w:author="Windows 用户" w:date="2022-04-14T19:53:00Z">
        <w:r w:rsidRPr="00046ACB" w:rsidDel="007164A5">
          <w:rPr>
            <w:rFonts w:ascii="Times New Roman" w:hAnsi="Times New Roman" w:cs="Times New Roman"/>
            <w:sz w:val="24"/>
            <w:szCs w:val="24"/>
          </w:rPr>
          <w:delText>one</w:delText>
        </w:r>
      </w:del>
      <w:ins w:id="20" w:author="Windows 用户" w:date="2022-04-14T19:53:00Z">
        <w:r w:rsidR="007164A5">
          <w:rPr>
            <w:rFonts w:ascii="Times New Roman" w:hAnsi="Times New Roman" w:cs="Times New Roman"/>
            <w:sz w:val="24"/>
            <w:szCs w:val="24"/>
          </w:rPr>
          <w:t>O</w:t>
        </w:r>
        <w:r w:rsidR="007164A5" w:rsidRPr="00046ACB">
          <w:rPr>
            <w:rFonts w:ascii="Times New Roman" w:hAnsi="Times New Roman" w:cs="Times New Roman"/>
            <w:sz w:val="24"/>
            <w:szCs w:val="24"/>
          </w:rPr>
          <w:t>ne</w:t>
        </w:r>
      </w:ins>
      <w:r w:rsidRPr="00046ACB">
        <w:rPr>
          <w:rFonts w:ascii="Times New Roman" w:hAnsi="Times New Roman" w:cs="Times New Roman"/>
          <w:sz w:val="24"/>
          <w:szCs w:val="24"/>
        </w:rPr>
        <w:t>.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68FFC29B"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r w:rsidRPr="00046ACB">
        <w:rPr>
          <w:rFonts w:ascii="Times New Roman" w:hAnsi="Times New Roman" w:cs="Times New Roman"/>
          <w:b/>
          <w:sz w:val="24"/>
          <w:szCs w:val="24"/>
        </w:rPr>
        <w:t>So the best strategy should be similar to boarding.</w:t>
      </w:r>
      <w:r w:rsidRPr="00046ACB">
        <w:rPr>
          <w:rFonts w:ascii="Times New Roman" w:hAnsi="Times New Roman" w:cs="Times New Roman"/>
          <w:sz w:val="24"/>
          <w:szCs w:val="24"/>
        </w:rPr>
        <w:t xml:space="preserve"> However, for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w:t>
      </w:r>
      <w:ins w:id="21" w:author="Windows 用户" w:date="2022-04-14T19:54:00Z">
        <w:r w:rsidR="00E0586D">
          <w:rPr>
            <w:rFonts w:ascii="Times New Roman" w:hAnsi="Times New Roman" w:cs="Times New Roman"/>
            <w:sz w:val="24"/>
            <w:szCs w:val="24"/>
          </w:rPr>
          <w:t xml:space="preserve"> procedure</w:t>
        </w:r>
      </w:ins>
      <w:r w:rsidRPr="00046ACB">
        <w:rPr>
          <w:rFonts w:ascii="Times New Roman" w:hAnsi="Times New Roman" w:cs="Times New Roman"/>
          <w:sz w:val="24"/>
          <w:szCs w:val="24"/>
        </w:rPr>
        <w:t>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and 250 and 10 are according to real-life experience,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636CCE26"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 following,</w:t>
      </w:r>
      <w:r w:rsidRPr="00046ACB">
        <w:rPr>
          <w:rFonts w:ascii="Times New Roman" w:hAnsi="Times New Roman" w:cs="Times New Roman"/>
          <w:sz w:val="24"/>
          <w:szCs w:val="24"/>
          <w:lang w:val="x-none"/>
        </w:rPr>
        <w:t xml:space="preserve"> and back-to-front, </w:t>
      </w:r>
      <w:del w:id="22" w:author="Windows 用户" w:date="2022-04-14T19:39:00Z">
        <w:r w:rsidRPr="00046ACB" w:rsidDel="00332803">
          <w:rPr>
            <w:rFonts w:ascii="Times New Roman" w:hAnsi="Times New Roman" w:cs="Times New Roman"/>
            <w:sz w:val="24"/>
            <w:szCs w:val="24"/>
            <w:lang w:val="x-none"/>
          </w:rPr>
          <w:delText>windle</w:delText>
        </w:r>
      </w:del>
      <w:ins w:id="23" w:author="Windows 用户" w:date="2022-04-14T19:39:00Z">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ins>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w:t>
      </w:r>
      <w:del w:id="24" w:author="Windows 用户" w:date="2022-04-14T19:55:00Z">
        <w:r w:rsidRPr="00CC15E8" w:rsidDel="003D2EE6">
          <w:rPr>
            <w:rFonts w:ascii="Times New Roman" w:hAnsi="Times New Roman" w:cs="Times New Roman"/>
            <w:sz w:val="24"/>
            <w:szCs w:val="24"/>
            <w:lang w:val="x-none"/>
          </w:rPr>
          <w:delText xml:space="preserve">even </w:delText>
        </w:r>
      </w:del>
      <w:del w:id="25" w:author="Windows 用户" w:date="2022-04-14T19:39:00Z">
        <w:r w:rsidRPr="00CC15E8" w:rsidDel="009902A1">
          <w:rPr>
            <w:rFonts w:ascii="Times New Roman" w:hAnsi="Times New Roman" w:cs="Times New Roman"/>
            <w:sz w:val="24"/>
            <w:szCs w:val="24"/>
          </w:rPr>
          <w:delText>outweighs</w:delText>
        </w:r>
        <w:r w:rsidRPr="00CC15E8" w:rsidDel="009902A1">
          <w:rPr>
            <w:rFonts w:ascii="Times New Roman" w:hAnsi="Times New Roman" w:cs="Times New Roman"/>
            <w:sz w:val="24"/>
            <w:szCs w:val="24"/>
            <w:lang w:val="x-none"/>
          </w:rPr>
          <w:delText xml:space="preserve"> </w:delText>
        </w:r>
      </w:del>
      <w:ins w:id="26" w:author="Windows 用户" w:date="2022-04-14T19:39:00Z">
        <w:r w:rsidR="009902A1" w:rsidRPr="00CC15E8">
          <w:rPr>
            <w:rFonts w:ascii="Times New Roman" w:hAnsi="Times New Roman" w:cs="Times New Roman"/>
            <w:sz w:val="24"/>
            <w:szCs w:val="24"/>
          </w:rPr>
          <w:t>out</w:t>
        </w:r>
        <w:r w:rsidR="009902A1">
          <w:rPr>
            <w:rFonts w:ascii="Times New Roman" w:hAnsi="Times New Roman" w:cs="Times New Roman"/>
            <w:sz w:val="24"/>
            <w:szCs w:val="24"/>
          </w:rPr>
          <w:t>performs</w:t>
        </w:r>
        <w:r w:rsidR="009902A1" w:rsidRPr="00CC15E8">
          <w:rPr>
            <w:rFonts w:ascii="Times New Roman" w:hAnsi="Times New Roman" w:cs="Times New Roman"/>
            <w:sz w:val="24"/>
            <w:szCs w:val="24"/>
            <w:lang w:val="x-none"/>
          </w:rPr>
          <w:t xml:space="preserve"> </w:t>
        </w:r>
      </w:ins>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1AF56DF6"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del w:id="27" w:author="Windows 用户" w:date="2022-04-14T19:55:00Z">
        <w:r w:rsidRPr="00046ACB" w:rsidDel="007E1780">
          <w:rPr>
            <w:rFonts w:ascii="Times New Roman" w:hAnsi="Times New Roman" w:cs="Times New Roman"/>
            <w:sz w:val="24"/>
            <w:szCs w:val="24"/>
          </w:rPr>
          <w:delText xml:space="preserve">model </w:delText>
        </w:r>
      </w:del>
      <w:ins w:id="28" w:author="Windows 用户" w:date="2022-04-14T19:55:00Z">
        <w:r w:rsidR="007E1780">
          <w:rPr>
            <w:rFonts w:ascii="Times New Roman" w:hAnsi="Times New Roman" w:cs="Times New Roman"/>
            <w:sz w:val="24"/>
            <w:szCs w:val="24"/>
          </w:rPr>
          <w:t>function</w:t>
        </w:r>
        <w:bookmarkStart w:id="29" w:name="_GoBack"/>
        <w:bookmarkEnd w:id="29"/>
        <w:r w:rsidR="007E1780" w:rsidRPr="00046ACB">
          <w:rPr>
            <w:rFonts w:ascii="Times New Roman" w:hAnsi="Times New Roman" w:cs="Times New Roman"/>
            <w:sz w:val="24"/>
            <w:szCs w:val="24"/>
          </w:rPr>
          <w:t xml:space="preserve"> </w:t>
        </w:r>
      </w:ins>
      <w:r w:rsidRPr="00046ACB">
        <w:rPr>
          <w:rFonts w:ascii="Times New Roman" w:hAnsi="Times New Roman" w:cs="Times New Roman"/>
          <w:sz w:val="24"/>
          <w:szCs w:val="24"/>
        </w:rPr>
        <w:t>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2A906A42"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00305005">
        <w:rPr>
          <w:rFonts w:ascii="Times New Roman" w:hAnsi="Times New Roman" w:cs="Times New Roman"/>
          <w:b/>
          <w:bCs/>
          <w:sz w:val="24"/>
          <w:szCs w:val="24"/>
        </w:rPr>
        <w:t>tuations</w:t>
      </w:r>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we succeeded in achieving visualization</w:t>
      </w:r>
      <w:r w:rsidR="00420336">
        <w:rPr>
          <w:rFonts w:ascii="Times New Roman" w:hAnsi="Times New Roman" w:cs="Times New Roman"/>
          <w:b/>
          <w:bCs/>
          <w:sz w:val="24"/>
          <w:szCs w:val="24"/>
        </w:rPr>
        <w:t>tuations</w:t>
      </w:r>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 As seen in the descriptions above, </w:t>
      </w:r>
      <w:r w:rsidRPr="00046ACB">
        <w:rPr>
          <w:rFonts w:ascii="Times New Roman" w:hAnsi="Times New Roman" w:cs="Times New Roman"/>
          <w:b/>
          <w:bCs/>
          <w:sz w:val="24"/>
          <w:szCs w:val="24"/>
        </w:rPr>
        <w:t>our model provides a plan with some details that must be 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23CA72F6"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ins w:id="30" w:author="Windows 用户" w:date="2022-04-14T19:46:00Z">
        <w:r w:rsidR="00FD2BA2">
          <w:rPr>
            <w:rFonts w:ascii="Times New Roman" w:hAnsi="Times New Roman" w:cs="Times New Roman"/>
            <w:b/>
            <w:bCs/>
            <w:sz w:val="24"/>
            <w:szCs w:val="24"/>
          </w:rPr>
          <w:t>n our conclusions</w:t>
        </w:r>
      </w:ins>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8EA9E" w14:textId="77777777" w:rsidR="002D62F0" w:rsidRDefault="002D62F0" w:rsidP="00294DEE">
      <w:r>
        <w:separator/>
      </w:r>
    </w:p>
  </w:endnote>
  <w:endnote w:type="continuationSeparator" w:id="0">
    <w:p w14:paraId="392B87F8" w14:textId="77777777" w:rsidR="002D62F0" w:rsidRDefault="002D62F0"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522F9" w14:textId="77777777" w:rsidR="002D62F0" w:rsidRDefault="002D62F0" w:rsidP="00294DEE">
      <w:r>
        <w:separator/>
      </w:r>
    </w:p>
  </w:footnote>
  <w:footnote w:type="continuationSeparator" w:id="0">
    <w:p w14:paraId="09F64335" w14:textId="77777777" w:rsidR="002D62F0" w:rsidRDefault="002D62F0" w:rsidP="00294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48B7"/>
    <w:rsid w:val="00046ACB"/>
    <w:rsid w:val="000770F8"/>
    <w:rsid w:val="000F0D29"/>
    <w:rsid w:val="000F590B"/>
    <w:rsid w:val="00130623"/>
    <w:rsid w:val="001D0034"/>
    <w:rsid w:val="00294DEE"/>
    <w:rsid w:val="002A6FE4"/>
    <w:rsid w:val="002D62F0"/>
    <w:rsid w:val="00305005"/>
    <w:rsid w:val="003260C8"/>
    <w:rsid w:val="00332803"/>
    <w:rsid w:val="00392B44"/>
    <w:rsid w:val="003C2963"/>
    <w:rsid w:val="003D2EE6"/>
    <w:rsid w:val="00420336"/>
    <w:rsid w:val="00433B12"/>
    <w:rsid w:val="00437BCA"/>
    <w:rsid w:val="00491D1C"/>
    <w:rsid w:val="004D3408"/>
    <w:rsid w:val="00592478"/>
    <w:rsid w:val="005C1B51"/>
    <w:rsid w:val="007164A5"/>
    <w:rsid w:val="007E1780"/>
    <w:rsid w:val="00845606"/>
    <w:rsid w:val="008F33E8"/>
    <w:rsid w:val="009059DB"/>
    <w:rsid w:val="00942A1A"/>
    <w:rsid w:val="00986B95"/>
    <w:rsid w:val="009902A1"/>
    <w:rsid w:val="00A272FF"/>
    <w:rsid w:val="00B41774"/>
    <w:rsid w:val="00C23D4F"/>
    <w:rsid w:val="00CC15E8"/>
    <w:rsid w:val="00D86CE4"/>
    <w:rsid w:val="00D911B2"/>
    <w:rsid w:val="00D97C91"/>
    <w:rsid w:val="00E0586D"/>
    <w:rsid w:val="00E544D2"/>
    <w:rsid w:val="00E96BDF"/>
    <w:rsid w:val="00EB58FA"/>
    <w:rsid w:val="00F60C2F"/>
    <w:rsid w:val="00FB43CB"/>
    <w:rsid w:val="00FD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Char">
    <w:name w:val="标题 3 Char"/>
    <w:basedOn w:val="a0"/>
    <w:link w:val="3"/>
    <w:uiPriority w:val="9"/>
    <w:rsid w:val="008F33E8"/>
    <w:rPr>
      <w:b/>
      <w:bCs/>
      <w:kern w:val="2"/>
      <w:sz w:val="32"/>
      <w:szCs w:val="32"/>
      <w:lang w:val="en-US"/>
    </w:rPr>
  </w:style>
  <w:style w:type="paragraph" w:styleId="a3">
    <w:name w:val="header"/>
    <w:basedOn w:val="a"/>
    <w:link w:val="Char"/>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DEE"/>
    <w:rPr>
      <w:kern w:val="2"/>
      <w:sz w:val="18"/>
      <w:szCs w:val="18"/>
    </w:rPr>
  </w:style>
  <w:style w:type="paragraph" w:styleId="a4">
    <w:name w:val="footer"/>
    <w:basedOn w:val="a"/>
    <w:link w:val="Char0"/>
    <w:uiPriority w:val="99"/>
    <w:unhideWhenUsed/>
    <w:rsid w:val="00294DEE"/>
    <w:pPr>
      <w:tabs>
        <w:tab w:val="center" w:pos="4153"/>
        <w:tab w:val="right" w:pos="8306"/>
      </w:tabs>
      <w:snapToGrid w:val="0"/>
      <w:jc w:val="left"/>
    </w:pPr>
    <w:rPr>
      <w:sz w:val="18"/>
      <w:szCs w:val="18"/>
    </w:rPr>
  </w:style>
  <w:style w:type="character" w:customStyle="1" w:styleId="Char0">
    <w:name w:val="页脚 Char"/>
    <w:basedOn w:val="a0"/>
    <w:link w:val="a4"/>
    <w:uiPriority w:val="99"/>
    <w:rsid w:val="00294DEE"/>
    <w:rPr>
      <w:kern w:val="2"/>
      <w:sz w:val="18"/>
      <w:szCs w:val="18"/>
    </w:rPr>
  </w:style>
  <w:style w:type="paragraph" w:styleId="a5">
    <w:name w:val="Balloon Text"/>
    <w:basedOn w:val="a"/>
    <w:link w:val="Char1"/>
    <w:uiPriority w:val="99"/>
    <w:semiHidden/>
    <w:unhideWhenUsed/>
    <w:rsid w:val="00332803"/>
    <w:rPr>
      <w:sz w:val="18"/>
      <w:szCs w:val="18"/>
    </w:rPr>
  </w:style>
  <w:style w:type="character" w:customStyle="1" w:styleId="Char1">
    <w:name w:val="批注框文本 Char"/>
    <w:basedOn w:val="a0"/>
    <w:link w:val="a5"/>
    <w:uiPriority w:val="99"/>
    <w:semiHidden/>
    <w:rsid w:val="003328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2095</Words>
  <Characters>11944</Characters>
  <Application>Microsoft Office Word</Application>
  <DocSecurity>0</DocSecurity>
  <Lines>99</Lines>
  <Paragraphs>28</Paragraphs>
  <ScaleCrop>false</ScaleCrop>
  <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用户</cp:lastModifiedBy>
  <cp:revision>40</cp:revision>
  <dcterms:created xsi:type="dcterms:W3CDTF">2022-04-14T08:40:00Z</dcterms:created>
  <dcterms:modified xsi:type="dcterms:W3CDTF">2022-04-14T11:55:00Z</dcterms:modified>
</cp:coreProperties>
</file>