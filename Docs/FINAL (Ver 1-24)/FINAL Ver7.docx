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28F748B4"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t>
      </w:r>
      <w:r w:rsidR="00C9068A">
        <w:rPr>
          <w:rFonts w:ascii="Times New Roman" w:hAnsi="Times New Roman" w:cs="Times New Roman" w:hint="eastAsia"/>
          <w:b/>
          <w:bCs/>
          <w:sz w:val="24"/>
          <w:szCs w:val="24"/>
        </w:rPr>
        <w:t>that provide</w:t>
      </w:r>
      <w:r w:rsidR="00DF7C48">
        <w:rPr>
          <w:rFonts w:ascii="Times New Roman" w:hAnsi="Times New Roman" w:cs="Times New Roman" w:hint="eastAsia"/>
          <w:b/>
          <w:bCs/>
          <w:sz w:val="24"/>
          <w:szCs w:val="24"/>
        </w:rPr>
        <w:t>s the best strategy for differe</w:t>
      </w:r>
      <w:r w:rsidR="00DF7C48">
        <w:rPr>
          <w:rFonts w:ascii="Times New Roman" w:hAnsi="Times New Roman" w:cs="Times New Roman"/>
          <w:b/>
          <w:bCs/>
          <w:sz w:val="24"/>
          <w:szCs w:val="24"/>
        </w:rPr>
        <w:t xml:space="preserve">nt </w:t>
      </w:r>
      <w:r w:rsidRPr="00046ACB">
        <w:rPr>
          <w:rFonts w:ascii="Times New Roman" w:hAnsi="Times New Roman" w:cs="Times New Roman"/>
          <w:b/>
          <w:bCs/>
          <w:sz w:val="24"/>
          <w:szCs w:val="24"/>
        </w:rPr>
        <w:t xml:space="preserve">types of </w:t>
      </w:r>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r w:rsidRPr="00046ACB">
        <w:rPr>
          <w:rFonts w:ascii="Times New Roman" w:hAnsi="Times New Roman" w:cs="Times New Roman"/>
          <w:b/>
          <w:bCs/>
          <w:sz w:val="24"/>
          <w:szCs w:val="24"/>
        </w:rPr>
        <w:t>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2612DE67" w14:textId="267201EB" w:rsid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w:t>
      </w:r>
      <w:r w:rsidR="00B44A46">
        <w:rPr>
          <w:rFonts w:ascii="Times New Roman" w:hAnsi="Times New Roman" w:cs="Times New Roman"/>
          <w:b/>
          <w:bCs/>
          <w:sz w:val="24"/>
          <w:szCs w:val="24"/>
        </w:rPr>
        <w:t>discuss the boarding and disembarking process, which is shown in the flowing chart. From the chart, we can find that the main factor that causes the queue is passengers’ stowing the luggage.</w:t>
      </w:r>
    </w:p>
    <w:p w14:paraId="7EC06511" w14:textId="35F22F11" w:rsidR="00B44A46" w:rsidRDefault="00B44A46" w:rsidP="00845606">
      <w:pPr>
        <w:rPr>
          <w:rFonts w:ascii="Times New Roman" w:hAnsi="Times New Roman" w:cs="Times New Roman"/>
          <w:b/>
          <w:bCs/>
          <w:sz w:val="24"/>
          <w:szCs w:val="24"/>
        </w:rPr>
      </w:pPr>
    </w:p>
    <w:p w14:paraId="27047C9D" w14:textId="0B89E31C" w:rsidR="00B44A46" w:rsidRDefault="00B44A46" w:rsidP="00845606">
      <w:pPr>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P3)</w:t>
      </w:r>
    </w:p>
    <w:p w14:paraId="43DA7141" w14:textId="3297D154" w:rsidR="00B44A46" w:rsidRDefault="00B44A46" w:rsidP="00845606">
      <w:pPr>
        <w:rPr>
          <w:rFonts w:ascii="Times New Roman" w:hAnsi="Times New Roman" w:cs="Times New Roman"/>
          <w:b/>
          <w:bCs/>
          <w:sz w:val="24"/>
          <w:szCs w:val="24"/>
        </w:rPr>
      </w:pPr>
      <w:r>
        <w:rPr>
          <w:rFonts w:ascii="Times New Roman" w:hAnsi="Times New Roman" w:cs="Times New Roman"/>
          <w:b/>
          <w:bCs/>
          <w:sz w:val="24"/>
          <w:szCs w:val="24"/>
        </w:rPr>
        <w:t>Based on the previous work, we can divide our task into three parts:</w:t>
      </w:r>
    </w:p>
    <w:p w14:paraId="246B8802" w14:textId="493E161C" w:rsidR="00B44A46" w:rsidRDefault="00B44A46" w:rsidP="00B44A46">
      <w:pPr>
        <w:rPr>
          <w:rFonts w:ascii="Times New Roman" w:hAnsi="Times New Roman" w:cs="Times New Roman"/>
          <w:b/>
          <w:bCs/>
          <w:sz w:val="24"/>
          <w:szCs w:val="24"/>
        </w:rPr>
      </w:pPr>
      <w:r w:rsidRPr="00B44A46">
        <w:rPr>
          <w:rFonts w:ascii="Times New Roman" w:hAnsi="Times New Roman" w:cs="Times New Roman"/>
          <w:b/>
          <w:bCs/>
          <w:sz w:val="24"/>
          <w:szCs w:val="24"/>
        </w:rPr>
        <w:t>Design a model that can calculate the time required to board and disembark</w:t>
      </w:r>
      <w:r>
        <w:rPr>
          <w:rFonts w:ascii="Times New Roman" w:hAnsi="Times New Roman" w:cs="Times New Roman"/>
          <w:b/>
          <w:bCs/>
          <w:sz w:val="24"/>
          <w:szCs w:val="24"/>
        </w:rPr>
        <w:t>.</w:t>
      </w:r>
    </w:p>
    <w:p w14:paraId="01717A36" w14:textId="3BA78379" w:rsidR="00B44A46" w:rsidRPr="00B44A46" w:rsidRDefault="00B44A46" w:rsidP="00B44A46">
      <w:pPr>
        <w:rPr>
          <w:rFonts w:ascii="Times New Roman" w:hAnsi="Times New Roman" w:cs="Times New Roman"/>
          <w:b/>
          <w:bCs/>
          <w:sz w:val="24"/>
          <w:szCs w:val="24"/>
        </w:rPr>
      </w:pPr>
      <w:r w:rsidRPr="00B44A46">
        <w:rPr>
          <w:rFonts w:ascii="Times New Roman" w:hAnsi="Times New Roman" w:cs="Times New Roman"/>
          <w:b/>
          <w:bCs/>
          <w:sz w:val="24"/>
          <w:szCs w:val="24"/>
        </w:rPr>
        <w:t>Improve the model considering different situations, satisfaction degree of passengers and emergency events and design a straightforward strategy based on the results of our model.</w:t>
      </w:r>
    </w:p>
    <w:p w14:paraId="054647A1" w14:textId="39EA07ED" w:rsidR="00B44A46" w:rsidRPr="00B44A46" w:rsidRDefault="00B44A46" w:rsidP="00B44A46">
      <w:pPr>
        <w:rPr>
          <w:rFonts w:ascii="Times New Roman" w:hAnsi="Times New Roman" w:cs="Times New Roman"/>
          <w:b/>
          <w:bCs/>
          <w:sz w:val="24"/>
          <w:szCs w:val="24"/>
        </w:rPr>
      </w:pPr>
      <w:r w:rsidRPr="00B44A46">
        <w:rPr>
          <w:rFonts w:ascii="Times New Roman" w:hAnsi="Times New Roman" w:cs="Times New Roman"/>
          <w:b/>
          <w:bCs/>
          <w:sz w:val="24"/>
          <w:szCs w:val="24"/>
        </w:rPr>
        <w:t>Apply our model to real-life planes and find out the best strategy</w:t>
      </w:r>
      <w:r>
        <w:rPr>
          <w:rFonts w:ascii="Times New Roman" w:hAnsi="Times New Roman" w:cs="Times New Roman"/>
          <w:b/>
          <w:bCs/>
          <w:sz w:val="24"/>
          <w:szCs w:val="24"/>
        </w:rPr>
        <w:t>.</w:t>
      </w: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1A1C30CB"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proofErr w:type="spellStart"/>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ation</w:t>
      </w:r>
      <w:proofErr w:type="spellEnd"/>
      <w:r w:rsidR="00437BCA" w:rsidRPr="00046ACB">
        <w:rPr>
          <w:rFonts w:ascii="Times New Roman" w:hAnsi="Times New Roman" w:cs="Times New Roman"/>
          <w:b/>
          <w:sz w:val="24"/>
          <w:szCs w:val="24"/>
        </w:rPr>
        <w:t xml:space="preserve"> </w:t>
      </w:r>
      <w:r w:rsidRPr="00046ACB">
        <w:rPr>
          <w:rFonts w:ascii="Times New Roman" w:hAnsi="Times New Roman" w:cs="Times New Roman"/>
          <w:b/>
          <w:sz w:val="24"/>
          <w:szCs w:val="24"/>
        </w:rPr>
        <w:t>in a mathematical account and Program.</w:t>
      </w:r>
      <w:r w:rsidR="003C2963" w:rsidRPr="00046ACB" w:rsidDel="003C2963">
        <w:rPr>
          <w:rFonts w:ascii="Times New Roman" w:hAnsi="Times New Roman" w:cs="Times New Roman"/>
          <w:sz w:val="24"/>
          <w:szCs w:val="24"/>
        </w:rPr>
        <w:t xml:space="preserve"> </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402C0A9F"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 xml:space="preserve">consider the single-aisle case </w:t>
      </w:r>
      <w:r w:rsidR="00FE5B6C">
        <w:rPr>
          <w:rFonts w:ascii="Times New Roman" w:hAnsi="Times New Roman" w:cs="Times New Roman"/>
          <w:b/>
          <w:sz w:val="24"/>
          <w:szCs w:val="24"/>
        </w:rPr>
        <w:t>and combine them with other aircrafts based on their similarity.</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 xml:space="preserve">The time wasted while passengers try to stuff extra luggage into their seats is </w:t>
      </w:r>
      <w:del w:id="0" w:author="Windows 用户" w:date="2022-04-15T16:34:00Z">
        <w:r w:rsidRPr="00046ACB" w:rsidDel="00CC20F3">
          <w:rPr>
            <w:rFonts w:ascii="Times New Roman" w:hAnsi="Times New Roman" w:cs="Times New Roman"/>
            <w:b/>
            <w:sz w:val="24"/>
            <w:szCs w:val="24"/>
          </w:rPr>
          <w:delText xml:space="preserve">qualitatively </w:delText>
        </w:r>
      </w:del>
      <w:ins w:id="1" w:author="Windows 用户" w:date="2022-04-15T16:35:00Z">
        <w:r w:rsidR="00CC20F3">
          <w:rPr>
            <w:rFonts w:ascii="Times New Roman" w:hAnsi="Times New Roman" w:cs="Times New Roman"/>
            <w:b/>
            <w:sz w:val="24"/>
            <w:szCs w:val="24"/>
          </w:rPr>
          <w:t>in quantity</w:t>
        </w:r>
      </w:ins>
      <w:ins w:id="2" w:author="Windows 用户" w:date="2022-04-15T16:34:00Z">
        <w:r w:rsidR="00CC20F3" w:rsidRPr="00046ACB">
          <w:rPr>
            <w:rFonts w:ascii="Times New Roman" w:hAnsi="Times New Roman" w:cs="Times New Roman"/>
            <w:b/>
            <w:sz w:val="24"/>
            <w:szCs w:val="24"/>
          </w:rPr>
          <w:t xml:space="preserve"> </w:t>
        </w:r>
      </w:ins>
      <w:r w:rsidRPr="00046ACB">
        <w:rPr>
          <w:rFonts w:ascii="Times New Roman" w:hAnsi="Times New Roman" w:cs="Times New Roman"/>
          <w:b/>
          <w:sz w:val="24"/>
          <w:szCs w:val="24"/>
        </w:rPr>
        <w:t>equivalent to that spent while stowing extra luggage.</w:t>
      </w:r>
    </w:p>
    <w:p w14:paraId="7DEA5CC1" w14:textId="77777777" w:rsidR="00845606" w:rsidRPr="00046ACB" w:rsidRDefault="00845606" w:rsidP="00845606">
      <w:pPr>
        <w:rPr>
          <w:rFonts w:ascii="Times New Roman" w:hAnsi="Times New Roman" w:cs="Times New Roman"/>
          <w:b/>
          <w:sz w:val="24"/>
          <w:szCs w:val="24"/>
        </w:rPr>
      </w:pPr>
    </w:p>
    <w:p w14:paraId="7326BCBA" w14:textId="4D4D5FF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w:t>
      </w:r>
      <w:r w:rsidR="00FE5B6C">
        <w:rPr>
          <w:rFonts w:ascii="Times New Roman" w:hAnsi="Times New Roman" w:cs="Times New Roman"/>
          <w:b/>
          <w:sz w:val="24"/>
          <w:szCs w:val="24"/>
        </w:rPr>
        <w:t>assume that</w:t>
      </w:r>
      <w:r w:rsidRPr="00046ACB">
        <w:rPr>
          <w:rFonts w:ascii="Times New Roman" w:hAnsi="Times New Roman" w:cs="Times New Roman"/>
          <w:b/>
          <w:sz w:val="24"/>
          <w:szCs w:val="24"/>
        </w:rPr>
        <w:t xml:space="preserve"> passengers always maintain </w:t>
      </w:r>
      <w:r w:rsidR="00592478">
        <w:rPr>
          <w:rFonts w:ascii="Times New Roman" w:hAnsi="Times New Roman" w:cs="Times New Roman"/>
          <w:b/>
          <w:sz w:val="24"/>
          <w:szCs w:val="24"/>
        </w:rPr>
        <w:t xml:space="preserve">the </w:t>
      </w:r>
      <w:r w:rsidRPr="00046ACB">
        <w:rPr>
          <w:rFonts w:ascii="Times New Roman" w:hAnsi="Times New Roman" w:cs="Times New Roman"/>
          <w:b/>
          <w:sz w:val="24"/>
          <w:szCs w:val="24"/>
        </w:rPr>
        <w:t xml:space="preserve">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670BB67E"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w:t>
      </w:r>
      <w:r w:rsidR="00C9068A">
        <w:rPr>
          <w:rFonts w:ascii="Times New Roman" w:hAnsi="Times New Roman" w:cs="Times New Roman" w:hint="eastAsia"/>
          <w:sz w:val="24"/>
          <w:szCs w:val="24"/>
        </w:rPr>
        <w:t>considered</w:t>
      </w:r>
      <w:r w:rsidRPr="00046ACB">
        <w:rPr>
          <w:rFonts w:ascii="Times New Roman" w:hAnsi="Times New Roman" w:cs="Times New Roman"/>
          <w:sz w:val="24"/>
          <w:szCs w:val="24"/>
        </w:rPr>
        <w:t xml:space="preserve"> points on the velocity function. </w:t>
      </w:r>
      <w:r w:rsidR="00FE5B6C">
        <w:rPr>
          <w:rFonts w:ascii="Times New Roman" w:hAnsi="Times New Roman" w:cs="Times New Roman"/>
          <w:b/>
          <w:sz w:val="24"/>
          <w:szCs w:val="24"/>
        </w:rPr>
        <w:t>This</w:t>
      </w:r>
      <w:r w:rsidRPr="00046ACB">
        <w:rPr>
          <w:rFonts w:ascii="Times New Roman" w:hAnsi="Times New Roman" w:cs="Times New Roman"/>
          <w:b/>
          <w:sz w:val="24"/>
          <w:szCs w:val="24"/>
        </w:rPr>
        <w:t xml:space="preserve">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w:t>
      </w:r>
      <w:r w:rsidR="00FE5B6C">
        <w:rPr>
          <w:rFonts w:ascii="Times New Roman" w:hAnsi="Times New Roman" w:cs="Times New Roman"/>
          <w:sz w:val="24"/>
          <w:szCs w:val="24"/>
        </w:rPr>
        <w:t>which will not d</w:t>
      </w:r>
      <w:r w:rsidR="00D37DD2">
        <w:rPr>
          <w:rFonts w:ascii="Times New Roman" w:hAnsi="Times New Roman" w:cs="Times New Roman"/>
          <w:sz w:val="24"/>
          <w:szCs w:val="24"/>
        </w:rPr>
        <w:t>ramatically affect the total time</w:t>
      </w:r>
      <w:r w:rsidRPr="00046ACB">
        <w:rPr>
          <w:rFonts w:ascii="Times New Roman" w:hAnsi="Times New Roman" w:cs="Times New Roman"/>
          <w:sz w:val="24"/>
          <w:szCs w:val="24"/>
        </w:rPr>
        <w:t xml:space="preserv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xml:space="preserve">. </w:t>
      </w:r>
      <w:r w:rsidR="00D37DD2">
        <w:rPr>
          <w:rFonts w:ascii="Times New Roman" w:hAnsi="Times New Roman" w:cs="Times New Roman"/>
          <w:sz w:val="24"/>
          <w:szCs w:val="24"/>
        </w:rPr>
        <w:t>Therefore</w:t>
      </w:r>
      <w:r w:rsidRPr="00046ACB">
        <w:rPr>
          <w:rFonts w:ascii="Times New Roman" w:hAnsi="Times New Roman" w:cs="Times New Roman"/>
          <w:sz w:val="24"/>
          <w:szCs w:val="24"/>
        </w:rPr>
        <w:t xml:space="preserve">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04327E1C"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5CF21F3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w:t>
      </w:r>
      <w:r w:rsidR="00D37DD2">
        <w:rPr>
          <w:rFonts w:ascii="Times New Roman" w:hAnsi="Times New Roman" w:cs="Times New Roman"/>
          <w:sz w:val="24"/>
          <w:szCs w:val="24"/>
        </w:rPr>
        <w:t>ariable.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0AD5CDE8"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w:t>
      </w:r>
      <w:r w:rsidR="00C9068A">
        <w:rPr>
          <w:rFonts w:ascii="Times New Roman" w:hAnsi="Times New Roman" w:cs="Times New Roman" w:hint="eastAsia"/>
          <w:sz w:val="24"/>
          <w:szCs w:val="24"/>
        </w:rPr>
        <w:t>There aren</w:t>
      </w:r>
      <w:r w:rsidR="00FE5B6C">
        <w:rPr>
          <w:rFonts w:ascii="Times New Roman" w:hAnsi="Times New Roman" w:cs="Times New Roman"/>
          <w:sz w:val="24"/>
          <w:szCs w:val="24"/>
        </w:rPr>
        <w:t>’</w:t>
      </w:r>
      <w:r w:rsidR="00C9068A">
        <w:rPr>
          <w:rFonts w:ascii="Times New Roman" w:hAnsi="Times New Roman" w:cs="Times New Roman" w:hint="eastAsia"/>
          <w:sz w:val="24"/>
          <w:szCs w:val="24"/>
        </w:rPr>
        <w:t xml:space="preserve">t scenarios of contradictions such as </w:t>
      </w:r>
      <w:del w:id="3" w:author="Windows 用户" w:date="2022-04-15T16:42:00Z">
        <w:r w:rsidR="00C9068A" w:rsidDel="00BB5C85">
          <w:rPr>
            <w:rFonts w:ascii="Times New Roman" w:hAnsi="Times New Roman" w:cs="Times New Roman" w:hint="eastAsia"/>
            <w:sz w:val="24"/>
            <w:szCs w:val="24"/>
          </w:rPr>
          <w:delText>v</w:delText>
        </w:r>
      </w:del>
      <m:oMath>
        <m:r>
          <w:ins w:id="4" w:author="Windows 用户" w:date="2022-04-15T16:43:00Z">
            <m:rPr>
              <m:sty m:val="p"/>
            </m:rPr>
            <w:rPr>
              <w:rFonts w:ascii="Cambria Math" w:hAnsi="Cambria Math" w:cs="Times New Roman"/>
              <w:sz w:val="24"/>
              <w:szCs w:val="24"/>
            </w:rPr>
            <m:t>v</m:t>
          </w:ins>
        </m:r>
      </m:oMath>
      <w:del w:id="5" w:author="Windows 用户" w:date="2022-04-15T16:42:00Z">
        <w:r w:rsidR="00C9068A" w:rsidDel="00BB5C85">
          <w:rPr>
            <w:rFonts w:ascii="Times New Roman" w:hAnsi="Times New Roman" w:cs="Times New Roman" w:hint="eastAsia"/>
            <w:sz w:val="24"/>
            <w:szCs w:val="24"/>
          </w:rPr>
          <w:delText xml:space="preserve"> </w:delText>
        </w:r>
      </w:del>
      <w:ins w:id="6" w:author="Windows 用户" w:date="2022-04-15T16:43:00Z">
        <w:r w:rsidR="00BB5C85">
          <w:rPr>
            <w:rFonts w:ascii="Times New Roman" w:hAnsi="Times New Roman" w:cs="Times New Roman"/>
            <w:sz w:val="24"/>
            <w:szCs w:val="24"/>
          </w:rPr>
          <w:t xml:space="preserve"> </w:t>
        </w:r>
      </w:ins>
      <w:proofErr w:type="gramStart"/>
      <w:r w:rsidR="00C9068A">
        <w:rPr>
          <w:rFonts w:ascii="Times New Roman" w:hAnsi="Times New Roman" w:cs="Times New Roman" w:hint="eastAsia"/>
          <w:sz w:val="24"/>
          <w:szCs w:val="24"/>
        </w:rPr>
        <w:t>equals</w:t>
      </w:r>
      <w:proofErr w:type="gramEnd"/>
      <w:r w:rsidR="00C9068A">
        <w:rPr>
          <w:rFonts w:ascii="Times New Roman" w:hAnsi="Times New Roman" w:cs="Times New Roman" w:hint="eastAsia"/>
          <w:sz w:val="24"/>
          <w:szCs w:val="24"/>
        </w:rPr>
        <w:t xml:space="preserve"> infinity in this case</w:t>
      </w:r>
      <w:r w:rsidRPr="00046ACB">
        <w:rPr>
          <w:rFonts w:ascii="Times New Roman" w:hAnsi="Times New Roman" w:cs="Times New Roman"/>
          <w:sz w:val="24"/>
          <w:szCs w:val="24"/>
        </w:rPr>
        <w:t>.</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5C8A5B9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w:t>
      </w:r>
      <w:del w:id="7" w:author="Windows 用户" w:date="2022-04-15T16:43:00Z">
        <w:r w:rsidRPr="00046ACB" w:rsidDel="00BB5C85">
          <w:rPr>
            <w:rFonts w:ascii="Times New Roman" w:hAnsi="Times New Roman" w:cs="Times New Roman"/>
            <w:sz w:val="24"/>
            <w:szCs w:val="24"/>
          </w:rPr>
          <w:delText xml:space="preserve">in </w:delText>
        </w:r>
      </w:del>
      <w:ins w:id="8" w:author="Windows 用户" w:date="2022-04-15T16:43:00Z">
        <w:r w:rsidR="00BB5C85">
          <w:rPr>
            <w:rFonts w:ascii="Times New Roman" w:hAnsi="Times New Roman" w:cs="Times New Roman"/>
            <w:sz w:val="24"/>
            <w:szCs w:val="24"/>
          </w:rPr>
          <w:t>on</w:t>
        </w:r>
        <w:r w:rsidR="00BB5C85" w:rsidRPr="00046ACB">
          <w:rPr>
            <w:rFonts w:ascii="Times New Roman" w:hAnsi="Times New Roman" w:cs="Times New Roman"/>
            <w:sz w:val="24"/>
            <w:szCs w:val="24"/>
          </w:rPr>
          <w:t xml:space="preserve"> </w:t>
        </w:r>
      </w:ins>
      <w:r w:rsidRPr="00046ACB">
        <w:rPr>
          <w:rFonts w:ascii="Times New Roman" w:hAnsi="Times New Roman" w:cs="Times New Roman"/>
          <w:sz w:val="24"/>
          <w:szCs w:val="24"/>
        </w:rPr>
        <w:t xml:space="preserve">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w:t>
      </w:r>
      <w:r w:rsidR="00D37DD2">
        <w:rPr>
          <w:rFonts w:ascii="Times New Roman" w:hAnsi="Times New Roman" w:cs="Times New Roman"/>
          <w:sz w:val="24"/>
          <w:szCs w:val="24"/>
        </w:rPr>
        <w:t>proper and</w:t>
      </w:r>
      <w:r w:rsidRPr="00046ACB">
        <w:rPr>
          <w:rFonts w:ascii="Times New Roman" w:hAnsi="Times New Roman" w:cs="Times New Roman"/>
          <w:sz w:val="24"/>
          <w:szCs w:val="24"/>
        </w:rPr>
        <w:t xml:space="preserve"> realistic</w:t>
      </w:r>
      <w:r w:rsidR="00C9068A">
        <w:rPr>
          <w:rFonts w:ascii="Times New Roman" w:hAnsi="Times New Roman" w:cs="Times New Roman" w:hint="eastAsia"/>
          <w:sz w:val="24"/>
          <w:szCs w:val="24"/>
        </w:rPr>
        <w:t>. It</w:t>
      </w:r>
      <w:r w:rsidRPr="00046ACB">
        <w:rPr>
          <w:rFonts w:ascii="Times New Roman" w:hAnsi="Times New Roman" w:cs="Times New Roman"/>
          <w:sz w:val="24"/>
          <w:szCs w:val="24"/>
        </w:rPr>
        <w:t xml:space="preserve">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374C7223"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r w:rsidR="00D911B2">
        <w:rPr>
          <w:rFonts w:ascii="Times New Roman" w:hAnsi="Times New Roman" w:cs="Times New Roman"/>
          <w:color w:val="000000" w:themeColor="text1"/>
          <w:kern w:val="24"/>
          <w:sz w:val="24"/>
          <w:szCs w:val="24"/>
        </w:rPr>
        <w:t>w</w:t>
      </w:r>
      <w:r w:rsidRPr="00046ACB">
        <w:rPr>
          <w:rFonts w:ascii="Times New Roman" w:hAnsi="Times New Roman" w:cs="Times New Roman"/>
          <w:color w:val="000000" w:themeColor="text1"/>
          <w:kern w:val="24"/>
          <w:sz w:val="24"/>
          <w:szCs w:val="24"/>
        </w:rPr>
        <w:t xml:space="preserve">e use Greenshields speed-density linear model </w:t>
      </w:r>
      <w:del w:id="9" w:author="Windows 用户" w:date="2022-04-15T16:43:00Z">
        <w:r w:rsidRPr="00046ACB" w:rsidDel="00DA1830">
          <w:rPr>
            <w:rFonts w:ascii="Times New Roman" w:hAnsi="Times New Roman" w:cs="Times New Roman"/>
            <w:color w:val="000000" w:themeColor="text1"/>
            <w:kern w:val="24"/>
            <w:sz w:val="24"/>
            <w:szCs w:val="24"/>
          </w:rPr>
          <w:delText xml:space="preserve"> </w:delText>
        </w:r>
      </w:del>
      <w:r w:rsidRPr="00046ACB">
        <w:rPr>
          <w:rFonts w:ascii="Times New Roman" w:hAnsi="Times New Roman" w:cs="Times New Roman"/>
          <w:color w:val="000000" w:themeColor="text1"/>
          <w:kern w:val="24"/>
          <w:sz w:val="24"/>
          <w:szCs w:val="24"/>
        </w:rPr>
        <w:t xml:space="preserve">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w:t>
      </w:r>
      <w:proofErr w:type="gramStart"/>
      <w:r w:rsidRPr="00046ACB">
        <w:rPr>
          <w:rFonts w:ascii="Times New Roman" w:hAnsi="Times New Roman" w:cs="Times New Roman"/>
          <w:color w:val="000000" w:themeColor="text1"/>
          <w:kern w:val="24"/>
          <w:sz w:val="24"/>
          <w:szCs w:val="24"/>
        </w:rPr>
        <w:t xml:space="preserve">and </w:t>
      </w:r>
      <w:proofErr w:type="gramEnd"/>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5FDB1C6D"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(but we’ll later add </w:t>
      </w:r>
      <w:proofErr w:type="spellStart"/>
      <w:r w:rsidR="00D37DD2">
        <w:rPr>
          <w:rFonts w:ascii="Times New Roman" w:hAnsi="Times New Roman" w:cs="Times New Roman"/>
          <w:i/>
          <w:color w:val="000000" w:themeColor="text1"/>
          <w:kern w:val="24"/>
          <w:sz w:val="24"/>
          <w:szCs w:val="24"/>
        </w:rPr>
        <w:t>dis</w:t>
      </w:r>
      <w:r w:rsidRPr="00046ACB">
        <w:rPr>
          <w:rFonts w:ascii="Times New Roman" w:hAnsi="Times New Roman" w:cs="Times New Roman"/>
          <w:i/>
          <w:color w:val="000000" w:themeColor="text1"/>
          <w:kern w:val="24"/>
          <w:sz w:val="24"/>
          <w:szCs w:val="24"/>
        </w:rPr>
        <w:t>compliance</w:t>
      </w:r>
      <w:proofErr w:type="spellEnd"/>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31FE042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w:t>
      </w:r>
      <w:r w:rsidR="00C9068A">
        <w:rPr>
          <w:rFonts w:ascii="Times New Roman" w:hAnsi="Times New Roman" w:cs="Times New Roman" w:hint="eastAsia"/>
          <w:sz w:val="24"/>
          <w:szCs w:val="24"/>
        </w:rPr>
        <w:t>selecting</w:t>
      </w:r>
      <w:r w:rsidRPr="00046ACB">
        <w:rPr>
          <w:rFonts w:ascii="Times New Roman" w:hAnsi="Times New Roman" w:cs="Times New Roman"/>
          <w:sz w:val="24"/>
          <w:szCs w:val="24"/>
        </w:rPr>
        <w:t xml:space="preserve">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E20A2C" w:rsidP="00845606">
      <w:pPr>
        <w:jc w:val="center"/>
        <w:rPr>
          <w:rFonts w:ascii="Times New Roman" w:hAnsi="Times New Roman" w:cs="Times New Roman"/>
          <w:sz w:val="24"/>
          <w:szCs w:val="24"/>
        </w:rPr>
      </w:pPr>
      <w:r w:rsidRPr="00E20A2C">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15pt;height:34.15pt;mso-width-percent:0;mso-height-percent:0;mso-width-percent:0;mso-height-percent:0" o:ole="">
            <v:imagedata r:id="rId8" o:title=""/>
          </v:shape>
          <o:OLEObject Type="Embed" ProgID="Equation.AxMath" ShapeID="_x0000_i1025" DrawAspect="Content" ObjectID="_1711547095"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r w:rsidR="00F60C2F">
        <w:rPr>
          <w:rFonts w:ascii="Times New Roman" w:hAnsi="Times New Roman" w:cs="Times New Roman"/>
          <w:sz w:val="24"/>
          <w:szCs w:val="24"/>
        </w:rPr>
        <w:t xml:space="preserve">will </w:t>
      </w:r>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10F32735"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proofErr w:type="spellStart"/>
      <w:r>
        <w:rPr>
          <w:rFonts w:ascii="Times New Roman" w:hAnsi="Times New Roman" w:cs="Times New Roman"/>
          <w:sz w:val="24"/>
          <w:szCs w:val="24"/>
        </w:rPr>
        <w:t>optimising</w:t>
      </w:r>
      <w:proofErr w:type="spellEnd"/>
      <w:r w:rsidR="008F33E8" w:rsidRPr="00046ACB">
        <w:rPr>
          <w:rFonts w:ascii="Times New Roman" w:hAnsi="Times New Roman" w:cs="Times New Roman"/>
          <w:sz w:val="24"/>
          <w:szCs w:val="24"/>
        </w:rPr>
        <w:t xml:space="preserve"> (or </w:t>
      </w:r>
      <w:proofErr w:type="spellStart"/>
      <w:r>
        <w:rPr>
          <w:rFonts w:ascii="Times New Roman" w:hAnsi="Times New Roman" w:cs="Times New Roman"/>
          <w:sz w:val="24"/>
          <w:szCs w:val="24"/>
        </w:rPr>
        <w:t>minimising</w:t>
      </w:r>
      <w:proofErr w:type="spellEnd"/>
      <w:r w:rsidR="008F33E8" w:rsidRPr="00046ACB">
        <w:rPr>
          <w:rFonts w:ascii="Times New Roman" w:hAnsi="Times New Roman" w:cs="Times New Roman"/>
          <w:sz w:val="24"/>
          <w:szCs w:val="24"/>
        </w:rPr>
        <w:t xml:space="preserve">) </w:t>
      </w:r>
      <w:ins w:id="10" w:author="Windows 用户" w:date="2022-04-15T16:49:00Z">
        <w:r w:rsidR="00337A29">
          <w:rPr>
            <w:rFonts w:ascii="Times New Roman" w:hAnsi="Times New Roman" w:cs="Times New Roman"/>
            <w:sz w:val="24"/>
            <w:szCs w:val="24"/>
          </w:rPr>
          <w:t xml:space="preserve">the </w:t>
        </w:r>
      </w:ins>
      <w:r w:rsidR="008F33E8" w:rsidRPr="00046ACB">
        <w:rPr>
          <w:rFonts w:ascii="Times New Roman" w:hAnsi="Times New Roman" w:cs="Times New Roman"/>
          <w:sz w:val="24"/>
          <w:szCs w:val="24"/>
        </w:rPr>
        <w:t>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proofErr w:type="spellStart"/>
      <w:r w:rsidRPr="00046ACB">
        <w:rPr>
          <w:rFonts w:ascii="Times New Roman" w:hAnsi="Times New Roman" w:cs="Times New Roman"/>
          <w:i/>
          <w:sz w:val="24"/>
          <w:szCs w:val="24"/>
        </w:rPr>
        <w:t>parallelity</w:t>
      </w:r>
      <w:proofErr w:type="spellEnd"/>
      <w:r w:rsidRPr="00046ACB">
        <w:rPr>
          <w:rFonts w:ascii="Times New Roman" w:hAnsi="Times New Roman" w:cs="Times New Roman"/>
          <w:sz w:val="24"/>
          <w:szCs w:val="24"/>
        </w:rPr>
        <w:t xml:space="preserve"> to describe how many of the aisle cells are occupied. Intuitively, the higher the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 xml:space="preserve">, the more efficient the system is and the faster the strategy is. The formulae of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 xml:space="preserve">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3B2ADFC9"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is Claim </w:t>
      </w:r>
      <w:r w:rsidR="007164A5">
        <w:rPr>
          <w:rFonts w:ascii="Times New Roman" w:hAnsi="Times New Roman" w:cs="Times New Roman"/>
          <w:sz w:val="24"/>
          <w:szCs w:val="24"/>
        </w:rPr>
        <w:t>O</w:t>
      </w:r>
      <w:r w:rsidR="007164A5" w:rsidRPr="00046ACB">
        <w:rPr>
          <w:rFonts w:ascii="Times New Roman" w:hAnsi="Times New Roman" w:cs="Times New Roman"/>
          <w:sz w:val="24"/>
          <w:szCs w:val="24"/>
        </w:rPr>
        <w:t>ne</w:t>
      </w:r>
      <w:r w:rsidRPr="00046ACB">
        <w:rPr>
          <w:rFonts w:ascii="Times New Roman" w:hAnsi="Times New Roman" w:cs="Times New Roman"/>
          <w:sz w:val="24"/>
          <w:szCs w:val="24"/>
        </w:rPr>
        <w:t>.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5EE69B4B"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w:t>
      </w:r>
      <w:r w:rsidR="00D37DD2">
        <w:rPr>
          <w:rFonts w:ascii="Times New Roman" w:hAnsi="Times New Roman" w:cs="Times New Roman"/>
          <w:b/>
          <w:sz w:val="24"/>
          <w:szCs w:val="24"/>
        </w:rPr>
        <w:t>can be seen as the reverse of boarding</w:t>
      </w:r>
      <w:r w:rsidRPr="00046ACB">
        <w:rPr>
          <w:rFonts w:ascii="Times New Roman" w:hAnsi="Times New Roman" w:cs="Times New Roman"/>
          <w:sz w:val="24"/>
          <w:szCs w:val="24"/>
        </w:rPr>
        <w:t xml:space="preserve">. </w:t>
      </w:r>
      <w:r w:rsidR="00D37DD2">
        <w:rPr>
          <w:rFonts w:ascii="Times New Roman" w:hAnsi="Times New Roman" w:cs="Times New Roman"/>
          <w:b/>
          <w:sz w:val="24"/>
          <w:szCs w:val="24"/>
        </w:rPr>
        <w:t>Therefore,</w:t>
      </w:r>
      <w:r w:rsidRPr="00046ACB">
        <w:rPr>
          <w:rFonts w:ascii="Times New Roman" w:hAnsi="Times New Roman" w:cs="Times New Roman"/>
          <w:b/>
          <w:sz w:val="24"/>
          <w:szCs w:val="24"/>
        </w:rPr>
        <w:t xml:space="preserve"> the best strategy should be similar to boarding.</w:t>
      </w:r>
      <w:r w:rsidRPr="00046ACB">
        <w:rPr>
          <w:rFonts w:ascii="Times New Roman" w:hAnsi="Times New Roman" w:cs="Times New Roman"/>
          <w:sz w:val="24"/>
          <w:szCs w:val="24"/>
        </w:rPr>
        <w:t xml:space="preserve"> However, </w:t>
      </w:r>
      <w:del w:id="11" w:author="Windows 用户" w:date="2022-04-15T16:50:00Z">
        <w:r w:rsidR="00420336" w:rsidDel="005D7049">
          <w:rPr>
            <w:rFonts w:ascii="Times New Roman" w:hAnsi="Times New Roman" w:cs="Times New Roman"/>
            <w:sz w:val="24"/>
            <w:szCs w:val="24"/>
          </w:rPr>
          <w:delText>there are</w:delText>
        </w:r>
        <w:r w:rsidRPr="00046ACB" w:rsidDel="005D7049">
          <w:rPr>
            <w:rFonts w:ascii="Times New Roman" w:hAnsi="Times New Roman" w:cs="Times New Roman"/>
            <w:sz w:val="24"/>
            <w:szCs w:val="24"/>
          </w:rPr>
          <w:delText xml:space="preserve"> no offering cell</w:delText>
        </w:r>
        <w:r w:rsidR="00E0586D" w:rsidDel="005D7049">
          <w:rPr>
            <w:rFonts w:ascii="Times New Roman" w:hAnsi="Times New Roman" w:cs="Times New Roman"/>
            <w:sz w:val="24"/>
            <w:szCs w:val="24"/>
          </w:rPr>
          <w:delText xml:space="preserve"> procedure</w:delText>
        </w:r>
        <w:r w:rsidRPr="00046ACB" w:rsidDel="005D7049">
          <w:rPr>
            <w:rFonts w:ascii="Times New Roman" w:hAnsi="Times New Roman" w:cs="Times New Roman"/>
            <w:sz w:val="24"/>
            <w:szCs w:val="24"/>
          </w:rPr>
          <w:delText xml:space="preserve">s, </w:delText>
        </w:r>
      </w:del>
      <w:r w:rsidRPr="00046ACB">
        <w:rPr>
          <w:rFonts w:ascii="Times New Roman" w:hAnsi="Times New Roman" w:cs="Times New Roman"/>
          <w:sz w:val="24"/>
          <w:szCs w:val="24"/>
        </w:rPr>
        <w:t xml:space="preserve">the passengers have already been in an ideal queue, thus spending less time than boarding because of higher </w:t>
      </w:r>
      <w:proofErr w:type="spellStart"/>
      <w:r w:rsidRPr="00046ACB">
        <w:rPr>
          <w:rFonts w:ascii="Times New Roman" w:hAnsi="Times New Roman" w:cs="Times New Roman"/>
          <w:sz w:val="24"/>
          <w:szCs w:val="24"/>
        </w:rPr>
        <w:t>parallelity</w:t>
      </w:r>
      <w:proofErr w:type="spellEnd"/>
      <w:r w:rsidRPr="00046ACB">
        <w:rPr>
          <w:rFonts w:ascii="Times New Roman" w:hAnsi="Times New Roman" w:cs="Times New Roman"/>
          <w:sz w:val="24"/>
          <w:szCs w:val="24"/>
        </w:rPr>
        <w:t>.</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72022795"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proofErr w:type="spellStart"/>
      <w:r w:rsidR="00420336">
        <w:rPr>
          <w:rFonts w:ascii="Times New Roman" w:hAnsi="Times New Roman" w:cs="Times New Roman"/>
          <w:b/>
          <w:sz w:val="24"/>
          <w:szCs w:val="24"/>
        </w:rPr>
        <w:t>standardisation</w:t>
      </w:r>
      <w:proofErr w:type="spellEnd"/>
      <w:r w:rsidRPr="00046ACB">
        <w:rPr>
          <w:rFonts w:ascii="Times New Roman" w:hAnsi="Times New Roman" w:cs="Times New Roman"/>
          <w:b/>
          <w:sz w:val="24"/>
          <w:szCs w:val="24"/>
        </w:rPr>
        <w:t xml:space="preserve">, and </w:t>
      </w:r>
      <w:r w:rsidR="00EE205D">
        <w:rPr>
          <w:rFonts w:ascii="Times New Roman" w:hAnsi="Times New Roman" w:cs="Times New Roman"/>
          <w:b/>
          <w:sz w:val="24"/>
          <w:szCs w:val="24"/>
        </w:rPr>
        <w:t>the others</w:t>
      </w:r>
      <w:r w:rsidRPr="00046ACB">
        <w:rPr>
          <w:rFonts w:ascii="Times New Roman" w:hAnsi="Times New Roman" w:cs="Times New Roman"/>
          <w:b/>
          <w:sz w:val="24"/>
          <w:szCs w:val="24"/>
        </w:rPr>
        <w:t xml:space="preserve"> are</w:t>
      </w:r>
      <w:r w:rsidR="00EE205D">
        <w:rPr>
          <w:rFonts w:ascii="Times New Roman" w:hAnsi="Times New Roman" w:cs="Times New Roman"/>
          <w:b/>
          <w:sz w:val="24"/>
          <w:szCs w:val="24"/>
        </w:rPr>
        <w:t xml:space="preserve"> based on</w:t>
      </w:r>
      <w:r w:rsidRPr="00046ACB">
        <w:rPr>
          <w:rFonts w:ascii="Times New Roman" w:hAnsi="Times New Roman" w:cs="Times New Roman"/>
          <w:b/>
          <w:sz w:val="24"/>
          <w:szCs w:val="24"/>
        </w:rPr>
        <w:t xml:space="preserve"> real-life experience</w:t>
      </w:r>
      <w:r w:rsidR="00EE205D">
        <w:rPr>
          <w:rFonts w:ascii="Times New Roman" w:hAnsi="Times New Roman" w:cs="Times New Roman"/>
          <w:b/>
          <w:sz w:val="24"/>
          <w:szCs w:val="24"/>
        </w:rPr>
        <w:t>s</w:t>
      </w:r>
      <w:r w:rsidRPr="00046ACB">
        <w:rPr>
          <w:rFonts w:ascii="Times New Roman" w:hAnsi="Times New Roman" w:cs="Times New Roman"/>
          <w:b/>
          <w:sz w:val="24"/>
          <w:szCs w:val="24"/>
        </w:rPr>
        <w:t>,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04C21839"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proofErr w:type="spellStart"/>
      <w:r w:rsidRPr="00CC15E8">
        <w:rPr>
          <w:rFonts w:ascii="Times New Roman" w:hAnsi="Times New Roman" w:cs="Times New Roman"/>
          <w:b/>
          <w:bCs/>
          <w:sz w:val="24"/>
          <w:szCs w:val="24"/>
          <w:lang w:val="x-none"/>
        </w:rPr>
        <w:t>e</w:t>
      </w:r>
      <w:proofErr w:type="spellEnd"/>
      <w:r w:rsidRPr="00CC15E8">
        <w:rPr>
          <w:rFonts w:ascii="Times New Roman" w:hAnsi="Times New Roman" w:cs="Times New Roman"/>
          <w:b/>
          <w:bCs/>
          <w:sz w:val="24"/>
          <w:szCs w:val="24"/>
          <w:lang w:val="x-none"/>
        </w:rPr>
        <w:t xml:space="preserve"> can see that Steffen Sub-Perfect performs the best overall with Steffen Perfect following,</w:t>
      </w:r>
      <w:r w:rsidRPr="00046ACB">
        <w:rPr>
          <w:rFonts w:ascii="Times New Roman" w:hAnsi="Times New Roman" w:cs="Times New Roman"/>
          <w:sz w:val="24"/>
          <w:szCs w:val="24"/>
          <w:lang w:val="x-none"/>
        </w:rPr>
        <w:t xml:space="preserve"> and back-to-front, </w:t>
      </w:r>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del w:id="12" w:author="Windows 用户" w:date="2022-04-15T16:52:00Z">
        <w:r w:rsidRPr="00CC15E8" w:rsidDel="008F59C0">
          <w:rPr>
            <w:rFonts w:ascii="Times New Roman" w:hAnsi="Times New Roman" w:cs="Times New Roman"/>
            <w:sz w:val="24"/>
            <w:szCs w:val="24"/>
          </w:rPr>
          <w:delText>outweighs</w:delText>
        </w:r>
        <w:r w:rsidRPr="00CC15E8" w:rsidDel="008F59C0">
          <w:rPr>
            <w:rFonts w:ascii="Times New Roman" w:hAnsi="Times New Roman" w:cs="Times New Roman"/>
            <w:sz w:val="24"/>
            <w:szCs w:val="24"/>
            <w:lang w:val="x-none"/>
          </w:rPr>
          <w:delText xml:space="preserve"> </w:delText>
        </w:r>
      </w:del>
      <w:ins w:id="13" w:author="Windows 用户" w:date="2022-04-15T16:52:00Z">
        <w:r w:rsidR="008F59C0" w:rsidRPr="00CC15E8">
          <w:rPr>
            <w:rFonts w:ascii="Times New Roman" w:hAnsi="Times New Roman" w:cs="Times New Roman"/>
            <w:sz w:val="24"/>
            <w:szCs w:val="24"/>
          </w:rPr>
          <w:t>out</w:t>
        </w:r>
        <w:r w:rsidR="008F59C0">
          <w:rPr>
            <w:rFonts w:ascii="Times New Roman" w:hAnsi="Times New Roman" w:cs="Times New Roman"/>
            <w:sz w:val="24"/>
            <w:szCs w:val="24"/>
          </w:rPr>
          <w:t>perform</w:t>
        </w:r>
        <w:r w:rsidR="008F59C0" w:rsidRPr="00CC15E8">
          <w:rPr>
            <w:rFonts w:ascii="Times New Roman" w:hAnsi="Times New Roman" w:cs="Times New Roman"/>
            <w:sz w:val="24"/>
            <w:szCs w:val="24"/>
          </w:rPr>
          <w:t>s</w:t>
        </w:r>
        <w:r w:rsidR="008F59C0" w:rsidRPr="00CC15E8">
          <w:rPr>
            <w:rFonts w:ascii="Times New Roman" w:hAnsi="Times New Roman" w:cs="Times New Roman"/>
            <w:sz w:val="24"/>
            <w:szCs w:val="24"/>
            <w:lang w:val="x-none"/>
          </w:rPr>
          <w:t xml:space="preserve"> </w:t>
        </w:r>
      </w:ins>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57B57C1C"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w:t>
      </w:r>
      <w:proofErr w:type="spellStart"/>
      <w:r w:rsidRPr="00CC15E8">
        <w:rPr>
          <w:rFonts w:ascii="Times New Roman" w:hAnsi="Times New Roman" w:cs="Times New Roman"/>
          <w:b/>
          <w:bCs/>
          <w:sz w:val="24"/>
          <w:szCs w:val="24"/>
          <w:lang w:val="x-none"/>
        </w:rPr>
        <w:t>di</w:t>
      </w:r>
      <w:r w:rsidR="00EE205D">
        <w:rPr>
          <w:rFonts w:ascii="Times New Roman" w:hAnsi="Times New Roman" w:cs="Times New Roman"/>
          <w:b/>
          <w:bCs/>
          <w:sz w:val="24"/>
          <w:szCs w:val="24"/>
          <w:lang w:val="x-none"/>
        </w:rPr>
        <w:t>s</w:t>
      </w:r>
      <w:r w:rsidRPr="00CC15E8">
        <w:rPr>
          <w:rFonts w:ascii="Times New Roman" w:hAnsi="Times New Roman" w:cs="Times New Roman"/>
          <w:b/>
          <w:bCs/>
          <w:sz w:val="24"/>
          <w:szCs w:val="24"/>
          <w:lang w:val="x-none"/>
        </w:rPr>
        <w:t>compliance</w:t>
      </w:r>
      <w:proofErr w:type="spellEnd"/>
      <w:r w:rsidRPr="00CC15E8">
        <w:rPr>
          <w:rFonts w:ascii="Times New Roman" w:hAnsi="Times New Roman" w:cs="Times New Roman"/>
          <w:b/>
          <w:bCs/>
          <w:sz w:val="24"/>
          <w:szCs w:val="24"/>
          <w:lang w:val="x-none"/>
        </w:rPr>
        <w:t xml:space="preserv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r w:rsidR="007E1780">
        <w:rPr>
          <w:rFonts w:ascii="Times New Roman" w:hAnsi="Times New Roman" w:cs="Times New Roman"/>
          <w:sz w:val="24"/>
          <w:szCs w:val="24"/>
        </w:rPr>
        <w:t>function</w:t>
      </w:r>
      <w:r w:rsidR="007E1780" w:rsidRPr="00046ACB">
        <w:rPr>
          <w:rFonts w:ascii="Times New Roman" w:hAnsi="Times New Roman" w:cs="Times New Roman"/>
          <w:sz w:val="24"/>
          <w:szCs w:val="24"/>
        </w:rPr>
        <w:t xml:space="preserve"> </w:t>
      </w:r>
      <w:r w:rsidRPr="00046ACB">
        <w:rPr>
          <w:rFonts w:ascii="Times New Roman" w:hAnsi="Times New Roman" w:cs="Times New Roman"/>
          <w:sz w:val="24"/>
          <w:szCs w:val="24"/>
        </w:rPr>
        <w:t xml:space="preserve">due to its </w:t>
      </w:r>
      <w:proofErr w:type="spellStart"/>
      <w:r w:rsidRPr="00046ACB">
        <w:rPr>
          <w:rFonts w:ascii="Times New Roman" w:hAnsi="Times New Roman" w:cs="Times New Roman"/>
          <w:sz w:val="24"/>
          <w:szCs w:val="24"/>
        </w:rPr>
        <w:t>speciality</w:t>
      </w:r>
      <w:proofErr w:type="spellEnd"/>
      <w:r w:rsidRPr="00046ACB">
        <w:rPr>
          <w:rFonts w:ascii="Times New Roman" w:hAnsi="Times New Roman" w:cs="Times New Roman"/>
          <w:sz w:val="24"/>
          <w:szCs w:val="24"/>
        </w:rPr>
        <w:t xml:space="preserve">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proofErr w:type="spellStart"/>
      <w:r w:rsidRPr="00CC15E8">
        <w:rPr>
          <w:rFonts w:ascii="Times New Roman" w:hAnsi="Times New Roman" w:cs="Times New Roman"/>
          <w:b/>
          <w:bCs/>
          <w:sz w:val="24"/>
          <w:szCs w:val="24"/>
        </w:rPr>
        <w:t>analysed</w:t>
      </w:r>
      <w:proofErr w:type="spellEnd"/>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 xml:space="preserve">Random is far more sensitive than front to back, because </w:t>
      </w:r>
      <w:proofErr w:type="spellStart"/>
      <w:r w:rsidRPr="00CC15E8">
        <w:rPr>
          <w:rFonts w:ascii="Times New Roman" w:hAnsi="Times New Roman" w:cs="Times New Roman"/>
          <w:b/>
          <w:bCs/>
          <w:sz w:val="24"/>
          <w:szCs w:val="24"/>
        </w:rPr>
        <w:t>randomised</w:t>
      </w:r>
      <w:proofErr w:type="spellEnd"/>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w:t>
      </w:r>
      <w:proofErr w:type="spellStart"/>
      <w:r w:rsidRPr="00046ACB">
        <w:rPr>
          <w:rFonts w:ascii="Times New Roman" w:hAnsi="Times New Roman" w:cs="Times New Roman"/>
          <w:sz w:val="24"/>
          <w:szCs w:val="24"/>
        </w:rPr>
        <w:t>ith</w:t>
      </w:r>
      <w:proofErr w:type="spellEnd"/>
      <w:r w:rsidRPr="00046ACB">
        <w:rPr>
          <w:rFonts w:ascii="Times New Roman" w:hAnsi="Times New Roman" w:cs="Times New Roman"/>
          <w:sz w:val="24"/>
          <w:szCs w:val="24"/>
        </w:rPr>
        <w:t xml:space="preserve">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proofErr w:type="spellStart"/>
      <w:r w:rsidR="00420336">
        <w:rPr>
          <w:rFonts w:ascii="Times New Roman" w:hAnsi="Times New Roman" w:cs="Times New Roman"/>
          <w:sz w:val="24"/>
          <w:szCs w:val="24"/>
        </w:rPr>
        <w:t>optimise</w:t>
      </w:r>
      <w:proofErr w:type="spellEnd"/>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proofErr w:type="spellStart"/>
      <w:r w:rsidR="00420336">
        <w:rPr>
          <w:rFonts w:ascii="Times New Roman" w:hAnsi="Times New Roman" w:cs="Times New Roman"/>
          <w:b/>
          <w:sz w:val="24"/>
          <w:szCs w:val="24"/>
        </w:rPr>
        <w:t>optimise</w:t>
      </w:r>
      <w:proofErr w:type="spellEnd"/>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proofErr w:type="spellStart"/>
      <w:r w:rsidR="00420336">
        <w:rPr>
          <w:rFonts w:ascii="Times New Roman" w:hAnsi="Times New Roman" w:cs="Times New Roman"/>
          <w:b/>
          <w:sz w:val="24"/>
          <w:szCs w:val="24"/>
        </w:rPr>
        <w:t>optimise</w:t>
      </w:r>
      <w:proofErr w:type="spellEnd"/>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09D270D" w14:textId="77777777" w:rsidR="002A735B" w:rsidRPr="002A735B" w:rsidRDefault="002A735B" w:rsidP="002A735B">
      <w:pPr>
        <w:rPr>
          <w:ins w:id="14" w:author="Windows 用户" w:date="2022-04-15T16:58:00Z"/>
          <w:rFonts w:ascii="Times New Roman" w:hAnsi="Times New Roman" w:cs="Times New Roman"/>
          <w:b/>
          <w:bCs/>
          <w:sz w:val="24"/>
          <w:szCs w:val="24"/>
          <w:rPrChange w:id="15" w:author="Windows 用户" w:date="2022-04-15T16:58:00Z">
            <w:rPr>
              <w:ins w:id="16" w:author="Windows 用户" w:date="2022-04-15T16:58:00Z"/>
              <w:sz w:val="28"/>
            </w:rPr>
          </w:rPrChange>
        </w:rPr>
      </w:pPr>
      <w:ins w:id="17" w:author="Windows 用户" w:date="2022-04-15T16:58:00Z">
        <w:r w:rsidRPr="002A735B">
          <w:rPr>
            <w:rFonts w:ascii="Times New Roman" w:hAnsi="Times New Roman" w:cs="Times New Roman"/>
            <w:b/>
            <w:bCs/>
            <w:sz w:val="24"/>
            <w:szCs w:val="24"/>
            <w:rPrChange w:id="18" w:author="Windows 用户" w:date="2022-04-15T16:58:00Z">
              <w:rPr>
                <w:sz w:val="28"/>
              </w:rPr>
            </w:rPrChange>
          </w:rPr>
          <w:t>Then we would introduce our strengths and weaknesses. As for strengths, we considered various situations and used programs to simulate the process. As the result, the model can be accurate because of the various situations considered, and also universal and efficient due to the usage of programs.</w:t>
        </w:r>
      </w:ins>
    </w:p>
    <w:p w14:paraId="67EFE4C1" w14:textId="77777777" w:rsidR="002A735B" w:rsidRPr="002A735B" w:rsidRDefault="002A735B" w:rsidP="002A735B">
      <w:pPr>
        <w:rPr>
          <w:ins w:id="19" w:author="Windows 用户" w:date="2022-04-15T16:58:00Z"/>
          <w:rFonts w:ascii="Times New Roman" w:hAnsi="Times New Roman" w:cs="Times New Roman"/>
          <w:b/>
          <w:bCs/>
          <w:sz w:val="24"/>
          <w:szCs w:val="24"/>
          <w:rPrChange w:id="20" w:author="Windows 用户" w:date="2022-04-15T16:58:00Z">
            <w:rPr>
              <w:ins w:id="21" w:author="Windows 用户" w:date="2022-04-15T16:58:00Z"/>
              <w:sz w:val="28"/>
            </w:rPr>
          </w:rPrChange>
        </w:rPr>
      </w:pPr>
      <w:ins w:id="22" w:author="Windows 用户" w:date="2022-04-15T16:58:00Z">
        <w:r w:rsidRPr="002A735B">
          <w:rPr>
            <w:rFonts w:ascii="Times New Roman" w:hAnsi="Times New Roman" w:cs="Times New Roman"/>
            <w:b/>
            <w:bCs/>
            <w:sz w:val="24"/>
            <w:szCs w:val="24"/>
            <w:rPrChange w:id="23" w:author="Windows 用户" w:date="2022-04-15T16:58:00Z">
              <w:rPr>
                <w:sz w:val="28"/>
              </w:rPr>
            </w:rPrChange>
          </w:rPr>
          <w:t>And for the weaknesses, we introduced many variables and some of them are a bit abstract, making our model complex. And the strict boarding sequences make it difficult to operate.</w:t>
        </w:r>
      </w:ins>
    </w:p>
    <w:p w14:paraId="45F5862B" w14:textId="191EF29B" w:rsidR="008F33E8" w:rsidDel="002A735B" w:rsidRDefault="008F33E8" w:rsidP="008F33E8">
      <w:pPr>
        <w:rPr>
          <w:del w:id="24" w:author="Windows 用户" w:date="2022-04-15T16:58:00Z"/>
          <w:rFonts w:ascii="Times New Roman" w:hAnsi="Times New Roman" w:cs="Times New Roman"/>
          <w:sz w:val="24"/>
          <w:szCs w:val="24"/>
        </w:rPr>
      </w:pPr>
      <w:del w:id="25" w:author="Windows 用户" w:date="2022-04-15T16:58:00Z">
        <w:r w:rsidRPr="00046ACB" w:rsidDel="002A735B">
          <w:rPr>
            <w:rFonts w:ascii="Times New Roman" w:hAnsi="Times New Roman" w:cs="Times New Roman"/>
            <w:sz w:val="24"/>
            <w:szCs w:val="24"/>
          </w:rPr>
          <w:delText>We have concluded some of the strengths of our model.</w:delText>
        </w:r>
      </w:del>
    </w:p>
    <w:p w14:paraId="23F9A211" w14:textId="534DD4C9" w:rsidR="00046ACB" w:rsidRPr="00046ACB" w:rsidDel="002A735B" w:rsidRDefault="00046ACB" w:rsidP="008F33E8">
      <w:pPr>
        <w:rPr>
          <w:del w:id="26" w:author="Windows 用户" w:date="2022-04-15T16:58:00Z"/>
          <w:rFonts w:ascii="Times New Roman" w:hAnsi="Times New Roman" w:cs="Times New Roman"/>
          <w:sz w:val="24"/>
          <w:szCs w:val="24"/>
        </w:rPr>
      </w:pPr>
    </w:p>
    <w:p w14:paraId="7728E7B3" w14:textId="1D3BB4E7" w:rsidR="008F33E8" w:rsidDel="002A735B" w:rsidRDefault="008F33E8" w:rsidP="008F33E8">
      <w:pPr>
        <w:rPr>
          <w:del w:id="27" w:author="Windows 用户" w:date="2022-04-15T16:58:00Z"/>
          <w:rFonts w:ascii="Times New Roman" w:hAnsi="Times New Roman" w:cs="Times New Roman"/>
          <w:sz w:val="24"/>
          <w:szCs w:val="24"/>
        </w:rPr>
      </w:pPr>
      <w:del w:id="28" w:author="Windows 用户" w:date="2022-04-15T16:58:00Z">
        <w:r w:rsidRPr="00046ACB" w:rsidDel="002A735B">
          <w:rPr>
            <w:rFonts w:ascii="Times New Roman" w:hAnsi="Times New Roman" w:cs="Times New Roman"/>
            <w:b/>
            <w:bCs/>
            <w:sz w:val="24"/>
            <w:szCs w:val="24"/>
          </w:rPr>
          <w:delText xml:space="preserve">First, accuracy. In our model, we </w:delText>
        </w:r>
        <w:r w:rsidR="00420336" w:rsidDel="002A735B">
          <w:rPr>
            <w:rFonts w:ascii="Times New Roman" w:hAnsi="Times New Roman" w:cs="Times New Roman"/>
            <w:b/>
            <w:bCs/>
            <w:sz w:val="24"/>
            <w:szCs w:val="24"/>
          </w:rPr>
          <w:delText>consider several special si</w:delText>
        </w:r>
        <w:r w:rsidR="00305005" w:rsidDel="002A735B">
          <w:rPr>
            <w:rFonts w:ascii="Times New Roman" w:hAnsi="Times New Roman" w:cs="Times New Roman"/>
            <w:b/>
            <w:bCs/>
            <w:sz w:val="24"/>
            <w:szCs w:val="24"/>
          </w:rPr>
          <w:delText>tuations</w:delText>
        </w:r>
        <w:r w:rsidRPr="00046ACB" w:rsidDel="002A735B">
          <w:rPr>
            <w:rFonts w:ascii="Times New Roman" w:hAnsi="Times New Roman" w:cs="Times New Roman"/>
            <w:b/>
            <w:bCs/>
            <w:sz w:val="24"/>
            <w:szCs w:val="24"/>
          </w:rPr>
          <w:delText>. Also, we use several programs to facilitate our calculation</w:delText>
        </w:r>
        <w:r w:rsidRPr="00046ACB" w:rsidDel="002A735B">
          <w:rPr>
            <w:rFonts w:ascii="Times New Roman" w:hAnsi="Times New Roman" w:cs="Times New Roman"/>
            <w:sz w:val="24"/>
            <w:szCs w:val="24"/>
          </w:rPr>
          <w:delText>. This makes our result reasonable and precise.</w:delText>
        </w:r>
      </w:del>
    </w:p>
    <w:p w14:paraId="1FDCE83A" w14:textId="1697BA7E" w:rsidR="00046ACB" w:rsidRPr="00046ACB" w:rsidDel="002A735B" w:rsidRDefault="00046ACB" w:rsidP="008F33E8">
      <w:pPr>
        <w:rPr>
          <w:del w:id="29" w:author="Windows 用户" w:date="2022-04-15T16:58:00Z"/>
          <w:rFonts w:ascii="Times New Roman" w:hAnsi="Times New Roman" w:cs="Times New Roman"/>
          <w:sz w:val="24"/>
          <w:szCs w:val="24"/>
        </w:rPr>
      </w:pPr>
    </w:p>
    <w:p w14:paraId="774DB430" w14:textId="2B0006B1" w:rsidR="008F33E8" w:rsidDel="002A735B" w:rsidRDefault="008F33E8" w:rsidP="008F33E8">
      <w:pPr>
        <w:rPr>
          <w:del w:id="30" w:author="Windows 用户" w:date="2022-04-15T16:58:00Z"/>
          <w:rFonts w:ascii="Times New Roman" w:hAnsi="Times New Roman" w:cs="Times New Roman"/>
          <w:b/>
          <w:bCs/>
          <w:sz w:val="24"/>
          <w:szCs w:val="24"/>
        </w:rPr>
      </w:pPr>
      <w:del w:id="31" w:author="Windows 用户" w:date="2022-04-15T16:58:00Z">
        <w:r w:rsidRPr="00046ACB" w:rsidDel="002A735B">
          <w:rPr>
            <w:rFonts w:ascii="Times New Roman" w:hAnsi="Times New Roman" w:cs="Times New Roman"/>
            <w:b/>
            <w:bCs/>
            <w:sz w:val="24"/>
            <w:szCs w:val="24"/>
          </w:rPr>
          <w:delText>The second strength is universality</w:delText>
        </w:r>
        <w:r w:rsidRPr="00046ACB" w:rsidDel="002A735B">
          <w:rPr>
            <w:rFonts w:ascii="Times New Roman" w:hAnsi="Times New Roman" w:cs="Times New Roman"/>
            <w:sz w:val="24"/>
            <w:szCs w:val="24"/>
          </w:rPr>
          <w:delText xml:space="preserve">. In our model, </w:delText>
        </w:r>
        <w:r w:rsidRPr="00046ACB" w:rsidDel="002A735B">
          <w:rPr>
            <w:rFonts w:ascii="Times New Roman" w:hAnsi="Times New Roman" w:cs="Times New Roman"/>
            <w:b/>
            <w:bCs/>
            <w:sz w:val="24"/>
            <w:szCs w:val="24"/>
          </w:rPr>
          <w:delText>we succeeded in achieving visualization</w:delText>
        </w:r>
        <w:r w:rsidR="00FE5B6C" w:rsidDel="002A735B">
          <w:rPr>
            <w:rFonts w:ascii="Times New Roman" w:hAnsi="Times New Roman" w:cs="Times New Roman"/>
            <w:b/>
            <w:bCs/>
            <w:sz w:val="24"/>
            <w:szCs w:val="24"/>
          </w:rPr>
          <w:delText xml:space="preserve"> si</w:delText>
        </w:r>
        <w:r w:rsidR="00420336" w:rsidDel="002A735B">
          <w:rPr>
            <w:rFonts w:ascii="Times New Roman" w:hAnsi="Times New Roman" w:cs="Times New Roman"/>
            <w:b/>
            <w:bCs/>
            <w:sz w:val="24"/>
            <w:szCs w:val="24"/>
          </w:rPr>
          <w:delText>tuation</w:delText>
        </w:r>
        <w:r w:rsidRPr="00046ACB" w:rsidDel="002A735B">
          <w:rPr>
            <w:rFonts w:ascii="Times New Roman" w:hAnsi="Times New Roman" w:cs="Times New Roman"/>
            <w:b/>
            <w:bCs/>
            <w:sz w:val="24"/>
            <w:szCs w:val="24"/>
          </w:rPr>
          <w:delText xml:space="preserve"> of the plane and successfully simulated the whole process of different boarding methods shown in the video clips just now.</w:delText>
        </w:r>
        <w:r w:rsidRPr="00046ACB" w:rsidDel="002A735B">
          <w:rPr>
            <w:rFonts w:ascii="Times New Roman" w:hAnsi="Times New Roman" w:cs="Times New Roman"/>
            <w:sz w:val="24"/>
            <w:szCs w:val="24"/>
          </w:rPr>
          <w:delText xml:space="preserve"> This means that our model can be </w:delText>
        </w:r>
        <w:r w:rsidRPr="00046ACB" w:rsidDel="002A735B">
          <w:rPr>
            <w:rFonts w:ascii="Times New Roman" w:hAnsi="Times New Roman" w:cs="Times New Roman"/>
            <w:b/>
            <w:bCs/>
            <w:sz w:val="24"/>
            <w:szCs w:val="24"/>
          </w:rPr>
          <w:delText>applied to a variety of problems.</w:delText>
        </w:r>
      </w:del>
    </w:p>
    <w:p w14:paraId="53621E0E" w14:textId="3B0D77A9" w:rsidR="00046ACB" w:rsidRPr="00046ACB" w:rsidDel="002A735B" w:rsidRDefault="00046ACB" w:rsidP="008F33E8">
      <w:pPr>
        <w:rPr>
          <w:del w:id="32" w:author="Windows 用户" w:date="2022-04-15T16:58:00Z"/>
          <w:rFonts w:ascii="Times New Roman" w:hAnsi="Times New Roman" w:cs="Times New Roman"/>
          <w:sz w:val="24"/>
          <w:szCs w:val="24"/>
        </w:rPr>
      </w:pPr>
    </w:p>
    <w:p w14:paraId="7B068082" w14:textId="62F3DE1F" w:rsidR="008F33E8" w:rsidRPr="00046ACB" w:rsidDel="002A735B" w:rsidRDefault="008F33E8" w:rsidP="008F33E8">
      <w:pPr>
        <w:rPr>
          <w:del w:id="33" w:author="Windows 用户" w:date="2022-04-15T16:58:00Z"/>
          <w:rFonts w:ascii="Times New Roman" w:hAnsi="Times New Roman" w:cs="Times New Roman"/>
          <w:sz w:val="24"/>
          <w:szCs w:val="24"/>
        </w:rPr>
      </w:pPr>
      <w:del w:id="34" w:author="Windows 用户" w:date="2022-04-15T16:58:00Z">
        <w:r w:rsidRPr="00046ACB" w:rsidDel="002A735B">
          <w:rPr>
            <w:rFonts w:ascii="Times New Roman" w:hAnsi="Times New Roman" w:cs="Times New Roman"/>
            <w:b/>
            <w:bCs/>
            <w:sz w:val="24"/>
            <w:szCs w:val="24"/>
          </w:rPr>
          <w:delText>Finally, our model bears efficiency</w:delText>
        </w:r>
        <w:r w:rsidRPr="00046ACB" w:rsidDel="002A735B">
          <w:rPr>
            <w:rFonts w:ascii="Times New Roman" w:hAnsi="Times New Roman" w:cs="Times New Roman"/>
            <w:sz w:val="24"/>
            <w:szCs w:val="24"/>
          </w:rPr>
          <w:delText xml:space="preserve">. As shown in the second model, </w:delText>
        </w:r>
        <w:r w:rsidRPr="00046ACB" w:rsidDel="002A735B">
          <w:rPr>
            <w:rFonts w:ascii="Times New Roman" w:hAnsi="Times New Roman" w:cs="Times New Roman"/>
            <w:b/>
            <w:bCs/>
            <w:sz w:val="24"/>
            <w:szCs w:val="24"/>
          </w:rPr>
          <w:delText>we use a program to facilitate our calculations.</w:delText>
        </w:r>
        <w:r w:rsidRPr="00046ACB" w:rsidDel="002A735B">
          <w:rPr>
            <w:rFonts w:ascii="Times New Roman" w:hAnsi="Times New Roman" w:cs="Times New Roman"/>
            <w:sz w:val="24"/>
            <w:szCs w:val="24"/>
          </w:rPr>
          <w:delText xml:space="preserve"> Therefore</w:delText>
        </w:r>
        <w:r w:rsidRPr="00046ACB" w:rsidDel="002A735B">
          <w:rPr>
            <w:rFonts w:ascii="Times New Roman" w:hAnsi="Times New Roman" w:cs="Times New Roman"/>
            <w:b/>
            <w:bCs/>
            <w:sz w:val="24"/>
            <w:szCs w:val="24"/>
          </w:rPr>
          <w:delText xml:space="preserve">, </w:delText>
        </w:r>
        <w:r w:rsidR="00EE205D" w:rsidDel="002A735B">
          <w:rPr>
            <w:rFonts w:ascii="Times New Roman" w:hAnsi="Times New Roman" w:cs="Times New Roman"/>
            <w:b/>
            <w:bCs/>
            <w:sz w:val="24"/>
            <w:szCs w:val="24"/>
          </w:rPr>
          <w:delText>much</w:delText>
        </w:r>
        <w:r w:rsidRPr="00046ACB" w:rsidDel="002A735B">
          <w:rPr>
            <w:rFonts w:ascii="Times New Roman" w:hAnsi="Times New Roman" w:cs="Times New Roman"/>
            <w:b/>
            <w:bCs/>
            <w:sz w:val="24"/>
            <w:szCs w:val="24"/>
          </w:rPr>
          <w:delText xml:space="preserve"> time is saved</w:delText>
        </w:r>
        <w:r w:rsidR="00420336" w:rsidDel="002A735B">
          <w:rPr>
            <w:rFonts w:ascii="Times New Roman" w:hAnsi="Times New Roman" w:cs="Times New Roman"/>
            <w:b/>
            <w:bCs/>
            <w:sz w:val="24"/>
            <w:szCs w:val="24"/>
          </w:rPr>
          <w:delText>,</w:delText>
        </w:r>
        <w:r w:rsidRPr="00046ACB" w:rsidDel="002A735B">
          <w:rPr>
            <w:rFonts w:ascii="Times New Roman" w:hAnsi="Times New Roman" w:cs="Times New Roman"/>
            <w:b/>
            <w:bCs/>
            <w:sz w:val="24"/>
            <w:szCs w:val="24"/>
          </w:rPr>
          <w:delText xml:space="preserve"> </w:delText>
        </w:r>
        <w:r w:rsidR="00D86CE4" w:rsidDel="002A735B">
          <w:rPr>
            <w:rFonts w:ascii="Times New Roman" w:hAnsi="Times New Roman" w:cs="Times New Roman"/>
            <w:sz w:val="24"/>
            <w:szCs w:val="24"/>
          </w:rPr>
          <w:delText>proving</w:delText>
        </w:r>
        <w:r w:rsidRPr="00046ACB" w:rsidDel="002A735B">
          <w:rPr>
            <w:rFonts w:ascii="Times New Roman" w:hAnsi="Times New Roman" w:cs="Times New Roman"/>
            <w:sz w:val="24"/>
            <w:szCs w:val="24"/>
          </w:rPr>
          <w:delText xml:space="preserve"> that our model has efficiency.</w:delText>
        </w:r>
      </w:del>
    </w:p>
    <w:p w14:paraId="75F2416C" w14:textId="77777777" w:rsidR="00046ACB" w:rsidRDefault="00046ACB" w:rsidP="008F33E8">
      <w:pPr>
        <w:rPr>
          <w:rFonts w:ascii="Times New Roman" w:hAnsi="Times New Roman" w:cs="Times New Roman"/>
          <w:sz w:val="24"/>
          <w:szCs w:val="24"/>
        </w:rPr>
      </w:pPr>
    </w:p>
    <w:p w14:paraId="437CEACB" w14:textId="6836F40B" w:rsidR="008F33E8" w:rsidRPr="00046ACB" w:rsidDel="00F1072D" w:rsidRDefault="00046ACB" w:rsidP="008F33E8">
      <w:pPr>
        <w:rPr>
          <w:del w:id="35" w:author="Windows 用户" w:date="2022-04-15T16:58:00Z"/>
          <w:rFonts w:ascii="Times New Roman" w:hAnsi="Times New Roman" w:cs="Times New Roman"/>
          <w:b/>
          <w:bCs/>
          <w:sz w:val="24"/>
          <w:szCs w:val="24"/>
        </w:rPr>
      </w:pPr>
      <w:bookmarkStart w:id="36" w:name="_GoBack"/>
      <w:bookmarkEnd w:id="36"/>
      <w:del w:id="37" w:author="Windows 用户" w:date="2022-04-15T16:58:00Z">
        <w:r w:rsidDel="00F1072D">
          <w:rPr>
            <w:rFonts w:ascii="Times New Roman" w:hAnsi="Times New Roman" w:cs="Times New Roman"/>
            <w:b/>
            <w:bCs/>
            <w:sz w:val="24"/>
            <w:szCs w:val="24"/>
          </w:rPr>
          <w:delText>(</w:delText>
        </w:r>
        <w:r w:rsidR="008F33E8" w:rsidRPr="00046ACB" w:rsidDel="00F1072D">
          <w:rPr>
            <w:rFonts w:ascii="Times New Roman" w:hAnsi="Times New Roman" w:cs="Times New Roman"/>
            <w:b/>
            <w:bCs/>
            <w:sz w:val="24"/>
            <w:szCs w:val="24"/>
          </w:rPr>
          <w:delText>P</w:delText>
        </w:r>
        <w:r w:rsidR="00491D1C" w:rsidDel="00F1072D">
          <w:rPr>
            <w:rFonts w:ascii="Times New Roman" w:hAnsi="Times New Roman" w:cs="Times New Roman"/>
            <w:b/>
            <w:bCs/>
            <w:sz w:val="24"/>
            <w:szCs w:val="24"/>
          </w:rPr>
          <w:delText>60</w:delText>
        </w:r>
        <w:r w:rsidDel="00F1072D">
          <w:rPr>
            <w:rFonts w:ascii="Times New Roman" w:hAnsi="Times New Roman" w:cs="Times New Roman"/>
            <w:b/>
            <w:bCs/>
            <w:sz w:val="24"/>
            <w:szCs w:val="24"/>
          </w:rPr>
          <w:delText>)</w:delText>
        </w:r>
      </w:del>
    </w:p>
    <w:p w14:paraId="2A48596B" w14:textId="3DAFF582" w:rsidR="008F33E8" w:rsidDel="00F1072D" w:rsidRDefault="008F33E8" w:rsidP="008F33E8">
      <w:pPr>
        <w:rPr>
          <w:del w:id="38" w:author="Windows 用户" w:date="2022-04-15T16:58:00Z"/>
          <w:rFonts w:ascii="Times New Roman" w:hAnsi="Times New Roman" w:cs="Times New Roman"/>
          <w:sz w:val="24"/>
          <w:szCs w:val="24"/>
        </w:rPr>
      </w:pPr>
      <w:del w:id="39" w:author="Windows 用户" w:date="2022-04-15T16:58:00Z">
        <w:r w:rsidRPr="00046ACB" w:rsidDel="00F1072D">
          <w:rPr>
            <w:rFonts w:ascii="Times New Roman" w:hAnsi="Times New Roman" w:cs="Times New Roman"/>
            <w:sz w:val="24"/>
            <w:szCs w:val="24"/>
          </w:rPr>
          <w:delText xml:space="preserve">Also, we have found some weaknesses that </w:delText>
        </w:r>
        <w:r w:rsidR="00420336" w:rsidDel="00F1072D">
          <w:rPr>
            <w:rFonts w:ascii="Times New Roman" w:hAnsi="Times New Roman" w:cs="Times New Roman"/>
            <w:sz w:val="24"/>
            <w:szCs w:val="24"/>
          </w:rPr>
          <w:delText>need</w:delText>
        </w:r>
        <w:r w:rsidRPr="00046ACB" w:rsidDel="00F1072D">
          <w:rPr>
            <w:rFonts w:ascii="Times New Roman" w:hAnsi="Times New Roman" w:cs="Times New Roman"/>
            <w:sz w:val="24"/>
            <w:szCs w:val="24"/>
          </w:rPr>
          <w:delText xml:space="preserve"> to be improved.</w:delText>
        </w:r>
      </w:del>
    </w:p>
    <w:p w14:paraId="71A18CDD" w14:textId="226A59E4" w:rsidR="00CC15E8" w:rsidRPr="00046ACB" w:rsidDel="00F1072D" w:rsidRDefault="00CC15E8" w:rsidP="008F33E8">
      <w:pPr>
        <w:rPr>
          <w:del w:id="40" w:author="Windows 用户" w:date="2022-04-15T16:58:00Z"/>
          <w:rFonts w:ascii="Times New Roman" w:hAnsi="Times New Roman" w:cs="Times New Roman"/>
          <w:sz w:val="24"/>
          <w:szCs w:val="24"/>
        </w:rPr>
      </w:pPr>
    </w:p>
    <w:p w14:paraId="349B3863" w14:textId="59AADDF6" w:rsidR="008F33E8" w:rsidDel="00F1072D" w:rsidRDefault="008F33E8" w:rsidP="008F33E8">
      <w:pPr>
        <w:rPr>
          <w:del w:id="41" w:author="Windows 用户" w:date="2022-04-15T16:58:00Z"/>
          <w:rFonts w:ascii="Times New Roman" w:hAnsi="Times New Roman" w:cs="Times New Roman"/>
          <w:sz w:val="24"/>
          <w:szCs w:val="24"/>
        </w:rPr>
      </w:pPr>
      <w:del w:id="42" w:author="Windows 用户" w:date="2022-04-15T16:58:00Z">
        <w:r w:rsidRPr="00046ACB" w:rsidDel="00F1072D">
          <w:rPr>
            <w:rFonts w:ascii="Times New Roman" w:hAnsi="Times New Roman" w:cs="Times New Roman"/>
            <w:b/>
            <w:bCs/>
            <w:sz w:val="24"/>
            <w:szCs w:val="24"/>
          </w:rPr>
          <w:delText>The first problem is complexity</w:delText>
        </w:r>
        <w:r w:rsidRPr="00046ACB" w:rsidDel="00F1072D">
          <w:rPr>
            <w:rFonts w:ascii="Times New Roman" w:hAnsi="Times New Roman" w:cs="Times New Roman"/>
            <w:sz w:val="24"/>
            <w:szCs w:val="24"/>
          </w:rPr>
          <w:delText>. We introduce many variables and a variety of explanations in our model.</w:delText>
        </w:r>
        <w:r w:rsidRPr="00046ACB" w:rsidDel="00F1072D">
          <w:rPr>
            <w:rFonts w:ascii="Times New Roman" w:hAnsi="Times New Roman" w:cs="Times New Roman"/>
            <w:b/>
            <w:bCs/>
            <w:sz w:val="24"/>
            <w:szCs w:val="24"/>
          </w:rPr>
          <w:delText xml:space="preserve"> Some of them are a little bit abstract</w:delText>
        </w:r>
        <w:r w:rsidR="00420336" w:rsidDel="00F1072D">
          <w:rPr>
            <w:rFonts w:ascii="Times New Roman" w:hAnsi="Times New Roman" w:cs="Times New Roman"/>
            <w:b/>
            <w:bCs/>
            <w:sz w:val="24"/>
            <w:szCs w:val="24"/>
          </w:rPr>
          <w:delText>,</w:delText>
        </w:r>
        <w:r w:rsidR="00EE205D" w:rsidDel="00F1072D">
          <w:rPr>
            <w:rFonts w:ascii="Times New Roman" w:hAnsi="Times New Roman" w:cs="Times New Roman"/>
            <w:sz w:val="24"/>
            <w:szCs w:val="24"/>
          </w:rPr>
          <w:delText xml:space="preserve"> which makes</w:delText>
        </w:r>
        <w:r w:rsidRPr="00046ACB" w:rsidDel="00F1072D">
          <w:rPr>
            <w:rFonts w:ascii="Times New Roman" w:hAnsi="Times New Roman" w:cs="Times New Roman"/>
            <w:b/>
            <w:bCs/>
            <w:sz w:val="24"/>
            <w:szCs w:val="24"/>
          </w:rPr>
          <w:delText xml:space="preserve"> our model more complex and less easy to understand</w:delText>
        </w:r>
        <w:r w:rsidRPr="00046ACB" w:rsidDel="00F1072D">
          <w:rPr>
            <w:rFonts w:ascii="Times New Roman" w:hAnsi="Times New Roman" w:cs="Times New Roman"/>
            <w:sz w:val="24"/>
            <w:szCs w:val="24"/>
          </w:rPr>
          <w:delText>.</w:delText>
        </w:r>
      </w:del>
    </w:p>
    <w:p w14:paraId="3F2371A6" w14:textId="0B11FBF0" w:rsidR="00CC15E8" w:rsidRPr="00046ACB" w:rsidDel="00F1072D" w:rsidRDefault="00CC15E8" w:rsidP="008F33E8">
      <w:pPr>
        <w:rPr>
          <w:del w:id="43" w:author="Windows 用户" w:date="2022-04-15T16:58:00Z"/>
          <w:rFonts w:ascii="Times New Roman" w:hAnsi="Times New Roman" w:cs="Times New Roman"/>
          <w:sz w:val="24"/>
          <w:szCs w:val="24"/>
        </w:rPr>
      </w:pPr>
    </w:p>
    <w:p w14:paraId="41CEF1A0" w14:textId="217033F1" w:rsidR="008F33E8" w:rsidRPr="00046ACB" w:rsidDel="00F1072D" w:rsidRDefault="008F33E8" w:rsidP="008F33E8">
      <w:pPr>
        <w:rPr>
          <w:del w:id="44" w:author="Windows 用户" w:date="2022-04-15T16:58:00Z"/>
          <w:rFonts w:ascii="Times New Roman" w:hAnsi="Times New Roman" w:cs="Times New Roman"/>
          <w:sz w:val="24"/>
          <w:szCs w:val="24"/>
        </w:rPr>
      </w:pPr>
      <w:del w:id="45" w:author="Windows 用户" w:date="2022-04-15T16:58:00Z">
        <w:r w:rsidRPr="00046ACB" w:rsidDel="00F1072D">
          <w:rPr>
            <w:rFonts w:ascii="Times New Roman" w:hAnsi="Times New Roman" w:cs="Times New Roman"/>
            <w:b/>
            <w:bCs/>
            <w:sz w:val="24"/>
            <w:szCs w:val="24"/>
          </w:rPr>
          <w:delText xml:space="preserve">The second weakness is that our model is </w:delText>
        </w:r>
        <w:r w:rsidR="00420336" w:rsidDel="00F1072D">
          <w:rPr>
            <w:rFonts w:ascii="Times New Roman" w:hAnsi="Times New Roman" w:cs="Times New Roman"/>
            <w:b/>
            <w:bCs/>
            <w:sz w:val="24"/>
            <w:szCs w:val="24"/>
          </w:rPr>
          <w:delText>challenging</w:delText>
        </w:r>
        <w:r w:rsidRPr="00046ACB" w:rsidDel="00F1072D">
          <w:rPr>
            <w:rFonts w:ascii="Times New Roman" w:hAnsi="Times New Roman" w:cs="Times New Roman"/>
            <w:b/>
            <w:bCs/>
            <w:sz w:val="24"/>
            <w:szCs w:val="24"/>
          </w:rPr>
          <w:delText xml:space="preserve"> to operate </w:delText>
        </w:r>
        <w:r w:rsidR="00420336" w:rsidDel="00F1072D">
          <w:rPr>
            <w:rFonts w:ascii="Times New Roman" w:hAnsi="Times New Roman" w:cs="Times New Roman"/>
            <w:sz w:val="24"/>
            <w:szCs w:val="24"/>
          </w:rPr>
          <w:delText>in</w:delText>
        </w:r>
        <w:r w:rsidRPr="00046ACB" w:rsidDel="00F1072D">
          <w:rPr>
            <w:rFonts w:ascii="Times New Roman" w:hAnsi="Times New Roman" w:cs="Times New Roman"/>
            <w:sz w:val="24"/>
            <w:szCs w:val="24"/>
          </w:rPr>
          <w:delText xml:space="preserve"> reality. </w:delText>
        </w:r>
        <w:r w:rsidR="00EE205D" w:rsidDel="00F1072D">
          <w:rPr>
            <w:rFonts w:ascii="Times New Roman" w:hAnsi="Times New Roman" w:cs="Times New Roman"/>
            <w:b/>
            <w:bCs/>
            <w:sz w:val="24"/>
            <w:szCs w:val="24"/>
          </w:rPr>
          <w:delText>Ou</w:delText>
        </w:r>
        <w:r w:rsidRPr="00046ACB" w:rsidDel="00F1072D">
          <w:rPr>
            <w:rFonts w:ascii="Times New Roman" w:hAnsi="Times New Roman" w:cs="Times New Roman"/>
            <w:b/>
            <w:bCs/>
            <w:sz w:val="24"/>
            <w:szCs w:val="24"/>
          </w:rPr>
          <w:delText>r model provides a plan with some details that must be strictly obeyed</w:delText>
        </w:r>
        <w:r w:rsidRPr="00046ACB" w:rsidDel="00F1072D">
          <w:rPr>
            <w:rFonts w:ascii="Times New Roman" w:hAnsi="Times New Roman" w:cs="Times New Roman"/>
            <w:sz w:val="24"/>
            <w:szCs w:val="24"/>
          </w:rPr>
          <w:delText>.</w:delText>
        </w:r>
        <w:r w:rsidRPr="00046ACB" w:rsidDel="00F1072D">
          <w:rPr>
            <w:rFonts w:ascii="Times New Roman" w:hAnsi="Times New Roman" w:cs="Times New Roman"/>
            <w:b/>
            <w:bCs/>
            <w:sz w:val="24"/>
            <w:szCs w:val="24"/>
          </w:rPr>
          <w:delText xml:space="preserve"> This will increase the difficulty for the crews to exert this plan. However, we have thought of a method that can ease this difficulty.</w:delText>
        </w:r>
        <w:r w:rsidRPr="00046ACB" w:rsidDel="00F1072D">
          <w:rPr>
            <w:rFonts w:ascii="Times New Roman" w:hAnsi="Times New Roman" w:cs="Times New Roman"/>
            <w:sz w:val="24"/>
            <w:szCs w:val="24"/>
          </w:rPr>
          <w:delText xml:space="preserve"> </w:delText>
        </w:r>
        <w:r w:rsidRPr="00046ACB" w:rsidDel="00F1072D">
          <w:rPr>
            <w:rFonts w:ascii="Times New Roman" w:hAnsi="Times New Roman" w:cs="Times New Roman"/>
            <w:b/>
            <w:bCs/>
            <w:sz w:val="24"/>
            <w:szCs w:val="24"/>
          </w:rPr>
          <w:delText>When there’s a passenger ahead waiting, we can first let him get to his seat.</w:delText>
        </w:r>
        <w:r w:rsidRPr="00046ACB" w:rsidDel="00F1072D">
          <w:rPr>
            <w:rFonts w:ascii="Times New Roman" w:hAnsi="Times New Roman" w:cs="Times New Roman"/>
            <w:sz w:val="24"/>
            <w:szCs w:val="24"/>
          </w:rPr>
          <w:delText xml:space="preserve"> According to our sensitivity analysis,</w:delText>
        </w:r>
        <w:r w:rsidRPr="00046ACB" w:rsidDel="00F1072D">
          <w:rPr>
            <w:rFonts w:ascii="Times New Roman" w:hAnsi="Times New Roman" w:cs="Times New Roman"/>
            <w:b/>
            <w:bCs/>
            <w:sz w:val="24"/>
            <w:szCs w:val="24"/>
          </w:rPr>
          <w:delText xml:space="preserve"> this will not </w:delText>
        </w:r>
        <w:r w:rsidR="00D86CE4" w:rsidDel="00F1072D">
          <w:rPr>
            <w:rFonts w:ascii="Times New Roman" w:hAnsi="Times New Roman" w:cs="Times New Roman"/>
            <w:b/>
            <w:bCs/>
            <w:sz w:val="24"/>
            <w:szCs w:val="24"/>
          </w:rPr>
          <w:delText>significantly impact</w:delText>
        </w:r>
        <w:r w:rsidRPr="00046ACB" w:rsidDel="00F1072D">
          <w:rPr>
            <w:rFonts w:ascii="Times New Roman" w:hAnsi="Times New Roman" w:cs="Times New Roman"/>
            <w:b/>
            <w:bCs/>
            <w:sz w:val="24"/>
            <w:szCs w:val="24"/>
          </w:rPr>
          <w:delText xml:space="preserve"> our boarding time</w:delText>
        </w:r>
        <w:r w:rsidRPr="00046ACB" w:rsidDel="00F1072D">
          <w:rPr>
            <w:rFonts w:ascii="Times New Roman" w:hAnsi="Times New Roman" w:cs="Times New Roman"/>
            <w:sz w:val="24"/>
            <w:szCs w:val="24"/>
          </w:rPr>
          <w:delText xml:space="preserve">. Therefore, this kind of strategy is somehow reasonable and </w:delText>
        </w:r>
        <w:r w:rsidRPr="00046ACB" w:rsidDel="00F1072D">
          <w:rPr>
            <w:rFonts w:ascii="Times New Roman" w:hAnsi="Times New Roman" w:cs="Times New Roman"/>
            <w:b/>
            <w:bCs/>
            <w:sz w:val="24"/>
            <w:szCs w:val="24"/>
          </w:rPr>
          <w:delText xml:space="preserve">flexible. </w:delText>
        </w:r>
      </w:del>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5A510DB0"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FD2BA2">
        <w:rPr>
          <w:rFonts w:ascii="Times New Roman" w:hAnsi="Times New Roman" w:cs="Times New Roman"/>
          <w:b/>
          <w:bCs/>
          <w:sz w:val="24"/>
          <w:szCs w:val="24"/>
        </w:rPr>
        <w:t>n our conclusions</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proofErr w:type="spellStart"/>
      <w:r w:rsidR="008F33E8" w:rsidRPr="00046ACB">
        <w:rPr>
          <w:rFonts w:ascii="Times New Roman" w:hAnsi="Times New Roman" w:cs="Times New Roman"/>
          <w:b/>
          <w:bCs/>
          <w:sz w:val="24"/>
          <w:szCs w:val="24"/>
        </w:rPr>
        <w:t>hommization</w:t>
      </w:r>
      <w:proofErr w:type="spellEnd"/>
      <w:r w:rsidR="008F33E8" w:rsidRPr="00046ACB">
        <w:rPr>
          <w:rFonts w:ascii="Times New Roman" w:hAnsi="Times New Roman" w:cs="Times New Roman"/>
          <w:b/>
          <w:bCs/>
          <w:sz w:val="24"/>
          <w:szCs w:val="24"/>
        </w:rPr>
        <w:t xml:space="preserve">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EE205D">
        <w:rPr>
          <w:rFonts w:ascii="Times New Roman" w:hAnsi="Times New Roman" w:cs="Times New Roman"/>
          <w:sz w:val="24"/>
          <w:szCs w:val="24"/>
        </w:rPr>
        <w:t xml:space="preserve"> and</w:t>
      </w:r>
      <w:r w:rsidR="008F33E8" w:rsidRPr="00046ACB">
        <w:rPr>
          <w:rFonts w:ascii="Times New Roman" w:hAnsi="Times New Roman" w:cs="Times New Roman"/>
          <w:b/>
          <w:bCs/>
          <w:sz w:val="24"/>
          <w:szCs w:val="24"/>
        </w:rPr>
        <w:t xml:space="preserve"> offer some simple tips</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8C443" w14:textId="77777777" w:rsidR="00BB55DC" w:rsidRDefault="00BB55DC" w:rsidP="00294DEE">
      <w:r>
        <w:separator/>
      </w:r>
    </w:p>
  </w:endnote>
  <w:endnote w:type="continuationSeparator" w:id="0">
    <w:p w14:paraId="2D3F1222" w14:textId="77777777" w:rsidR="00BB55DC" w:rsidRDefault="00BB55DC"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C134D" w14:textId="77777777" w:rsidR="00BB55DC" w:rsidRDefault="00BB55DC" w:rsidP="00294DEE">
      <w:r>
        <w:separator/>
      </w:r>
    </w:p>
  </w:footnote>
  <w:footnote w:type="continuationSeparator" w:id="0">
    <w:p w14:paraId="598B11FC" w14:textId="77777777" w:rsidR="00BB55DC" w:rsidRDefault="00BB55DC" w:rsidP="00294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55963E3"/>
    <w:multiLevelType w:val="hybridMultilevel"/>
    <w:tmpl w:val="845E9AFA"/>
    <w:lvl w:ilvl="0" w:tplc="EF1A543C">
      <w:start w:val="1"/>
      <w:numFmt w:val="bullet"/>
      <w:lvlText w:val=""/>
      <w:lvlJc w:val="left"/>
      <w:pPr>
        <w:tabs>
          <w:tab w:val="num" w:pos="720"/>
        </w:tabs>
        <w:ind w:left="720" w:hanging="360"/>
      </w:pPr>
      <w:rPr>
        <w:rFonts w:ascii="Wingdings" w:hAnsi="Wingdings" w:hint="default"/>
      </w:rPr>
    </w:lvl>
    <w:lvl w:ilvl="1" w:tplc="E2E29516" w:tentative="1">
      <w:start w:val="1"/>
      <w:numFmt w:val="bullet"/>
      <w:lvlText w:val=""/>
      <w:lvlJc w:val="left"/>
      <w:pPr>
        <w:tabs>
          <w:tab w:val="num" w:pos="1440"/>
        </w:tabs>
        <w:ind w:left="1440" w:hanging="360"/>
      </w:pPr>
      <w:rPr>
        <w:rFonts w:ascii="Wingdings" w:hAnsi="Wingdings" w:hint="default"/>
      </w:rPr>
    </w:lvl>
    <w:lvl w:ilvl="2" w:tplc="D2D25ABA" w:tentative="1">
      <w:start w:val="1"/>
      <w:numFmt w:val="bullet"/>
      <w:lvlText w:val=""/>
      <w:lvlJc w:val="left"/>
      <w:pPr>
        <w:tabs>
          <w:tab w:val="num" w:pos="2160"/>
        </w:tabs>
        <w:ind w:left="2160" w:hanging="360"/>
      </w:pPr>
      <w:rPr>
        <w:rFonts w:ascii="Wingdings" w:hAnsi="Wingdings" w:hint="default"/>
      </w:rPr>
    </w:lvl>
    <w:lvl w:ilvl="3" w:tplc="04B01E28" w:tentative="1">
      <w:start w:val="1"/>
      <w:numFmt w:val="bullet"/>
      <w:lvlText w:val=""/>
      <w:lvlJc w:val="left"/>
      <w:pPr>
        <w:tabs>
          <w:tab w:val="num" w:pos="2880"/>
        </w:tabs>
        <w:ind w:left="2880" w:hanging="360"/>
      </w:pPr>
      <w:rPr>
        <w:rFonts w:ascii="Wingdings" w:hAnsi="Wingdings" w:hint="default"/>
      </w:rPr>
    </w:lvl>
    <w:lvl w:ilvl="4" w:tplc="3850A87C" w:tentative="1">
      <w:start w:val="1"/>
      <w:numFmt w:val="bullet"/>
      <w:lvlText w:val=""/>
      <w:lvlJc w:val="left"/>
      <w:pPr>
        <w:tabs>
          <w:tab w:val="num" w:pos="3600"/>
        </w:tabs>
        <w:ind w:left="3600" w:hanging="360"/>
      </w:pPr>
      <w:rPr>
        <w:rFonts w:ascii="Wingdings" w:hAnsi="Wingdings" w:hint="default"/>
      </w:rPr>
    </w:lvl>
    <w:lvl w:ilvl="5" w:tplc="1EDC3A52" w:tentative="1">
      <w:start w:val="1"/>
      <w:numFmt w:val="bullet"/>
      <w:lvlText w:val=""/>
      <w:lvlJc w:val="left"/>
      <w:pPr>
        <w:tabs>
          <w:tab w:val="num" w:pos="4320"/>
        </w:tabs>
        <w:ind w:left="4320" w:hanging="360"/>
      </w:pPr>
      <w:rPr>
        <w:rFonts w:ascii="Wingdings" w:hAnsi="Wingdings" w:hint="default"/>
      </w:rPr>
    </w:lvl>
    <w:lvl w:ilvl="6" w:tplc="DF0A0928" w:tentative="1">
      <w:start w:val="1"/>
      <w:numFmt w:val="bullet"/>
      <w:lvlText w:val=""/>
      <w:lvlJc w:val="left"/>
      <w:pPr>
        <w:tabs>
          <w:tab w:val="num" w:pos="5040"/>
        </w:tabs>
        <w:ind w:left="5040" w:hanging="360"/>
      </w:pPr>
      <w:rPr>
        <w:rFonts w:ascii="Wingdings" w:hAnsi="Wingdings" w:hint="default"/>
      </w:rPr>
    </w:lvl>
    <w:lvl w:ilvl="7" w:tplc="8AE4AF5A" w:tentative="1">
      <w:start w:val="1"/>
      <w:numFmt w:val="bullet"/>
      <w:lvlText w:val=""/>
      <w:lvlJc w:val="left"/>
      <w:pPr>
        <w:tabs>
          <w:tab w:val="num" w:pos="5760"/>
        </w:tabs>
        <w:ind w:left="5760" w:hanging="360"/>
      </w:pPr>
      <w:rPr>
        <w:rFonts w:ascii="Wingdings" w:hAnsi="Wingdings" w:hint="default"/>
      </w:rPr>
    </w:lvl>
    <w:lvl w:ilvl="8" w:tplc="9D3CB0D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328A"/>
    <w:rsid w:val="000348B7"/>
    <w:rsid w:val="00046ACB"/>
    <w:rsid w:val="000770F8"/>
    <w:rsid w:val="000F0D29"/>
    <w:rsid w:val="000F590B"/>
    <w:rsid w:val="00130623"/>
    <w:rsid w:val="001D0034"/>
    <w:rsid w:val="00284034"/>
    <w:rsid w:val="00294DEE"/>
    <w:rsid w:val="002A6FE4"/>
    <w:rsid w:val="002A735B"/>
    <w:rsid w:val="002D62F0"/>
    <w:rsid w:val="00305005"/>
    <w:rsid w:val="003260C8"/>
    <w:rsid w:val="00332803"/>
    <w:rsid w:val="00337A29"/>
    <w:rsid w:val="00392B44"/>
    <w:rsid w:val="003C2963"/>
    <w:rsid w:val="003D2EE6"/>
    <w:rsid w:val="00420336"/>
    <w:rsid w:val="00433B12"/>
    <w:rsid w:val="00437BCA"/>
    <w:rsid w:val="00490331"/>
    <w:rsid w:val="00491D1C"/>
    <w:rsid w:val="004D3408"/>
    <w:rsid w:val="00592478"/>
    <w:rsid w:val="005C1B51"/>
    <w:rsid w:val="005D7049"/>
    <w:rsid w:val="00634DE7"/>
    <w:rsid w:val="007164A5"/>
    <w:rsid w:val="007C4B82"/>
    <w:rsid w:val="007E1780"/>
    <w:rsid w:val="00845606"/>
    <w:rsid w:val="00881654"/>
    <w:rsid w:val="008F33E8"/>
    <w:rsid w:val="008F59C0"/>
    <w:rsid w:val="009059DB"/>
    <w:rsid w:val="00942A1A"/>
    <w:rsid w:val="00986B95"/>
    <w:rsid w:val="009902A1"/>
    <w:rsid w:val="00A25109"/>
    <w:rsid w:val="00A272FF"/>
    <w:rsid w:val="00B41774"/>
    <w:rsid w:val="00B44A46"/>
    <w:rsid w:val="00BB55DC"/>
    <w:rsid w:val="00BB5C85"/>
    <w:rsid w:val="00C23D4F"/>
    <w:rsid w:val="00C9068A"/>
    <w:rsid w:val="00CC15E8"/>
    <w:rsid w:val="00CC20F3"/>
    <w:rsid w:val="00D37DD2"/>
    <w:rsid w:val="00D86CE4"/>
    <w:rsid w:val="00D911B2"/>
    <w:rsid w:val="00D97C91"/>
    <w:rsid w:val="00DA1830"/>
    <w:rsid w:val="00DF7C48"/>
    <w:rsid w:val="00E0586D"/>
    <w:rsid w:val="00E20A2C"/>
    <w:rsid w:val="00E544D2"/>
    <w:rsid w:val="00E96BDF"/>
    <w:rsid w:val="00EB58FA"/>
    <w:rsid w:val="00EE205D"/>
    <w:rsid w:val="00F1072D"/>
    <w:rsid w:val="00F60C2F"/>
    <w:rsid w:val="00FB43CB"/>
    <w:rsid w:val="00FD2BA2"/>
    <w:rsid w:val="00FE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Char">
    <w:name w:val="标题 3 Char"/>
    <w:basedOn w:val="a0"/>
    <w:link w:val="3"/>
    <w:uiPriority w:val="9"/>
    <w:rsid w:val="008F33E8"/>
    <w:rPr>
      <w:b/>
      <w:bCs/>
      <w:kern w:val="2"/>
      <w:sz w:val="32"/>
      <w:szCs w:val="32"/>
      <w:lang w:val="en-US"/>
    </w:rPr>
  </w:style>
  <w:style w:type="paragraph" w:styleId="a3">
    <w:name w:val="header"/>
    <w:basedOn w:val="a"/>
    <w:link w:val="Char"/>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DEE"/>
    <w:rPr>
      <w:kern w:val="2"/>
      <w:sz w:val="18"/>
      <w:szCs w:val="18"/>
    </w:rPr>
  </w:style>
  <w:style w:type="paragraph" w:styleId="a4">
    <w:name w:val="footer"/>
    <w:basedOn w:val="a"/>
    <w:link w:val="Char0"/>
    <w:uiPriority w:val="99"/>
    <w:unhideWhenUsed/>
    <w:rsid w:val="00294DEE"/>
    <w:pPr>
      <w:tabs>
        <w:tab w:val="center" w:pos="4153"/>
        <w:tab w:val="right" w:pos="8306"/>
      </w:tabs>
      <w:snapToGrid w:val="0"/>
      <w:jc w:val="left"/>
    </w:pPr>
    <w:rPr>
      <w:sz w:val="18"/>
      <w:szCs w:val="18"/>
    </w:rPr>
  </w:style>
  <w:style w:type="character" w:customStyle="1" w:styleId="Char0">
    <w:name w:val="页脚 Char"/>
    <w:basedOn w:val="a0"/>
    <w:link w:val="a4"/>
    <w:uiPriority w:val="99"/>
    <w:rsid w:val="00294DEE"/>
    <w:rPr>
      <w:kern w:val="2"/>
      <w:sz w:val="18"/>
      <w:szCs w:val="18"/>
    </w:rPr>
  </w:style>
  <w:style w:type="paragraph" w:styleId="a5">
    <w:name w:val="Balloon Text"/>
    <w:basedOn w:val="a"/>
    <w:link w:val="Char1"/>
    <w:uiPriority w:val="99"/>
    <w:semiHidden/>
    <w:unhideWhenUsed/>
    <w:rsid w:val="00332803"/>
    <w:rPr>
      <w:sz w:val="18"/>
      <w:szCs w:val="18"/>
    </w:rPr>
  </w:style>
  <w:style w:type="character" w:customStyle="1" w:styleId="Char1">
    <w:name w:val="批注框文本 Char"/>
    <w:basedOn w:val="a0"/>
    <w:link w:val="a5"/>
    <w:uiPriority w:val="99"/>
    <w:semiHidden/>
    <w:rsid w:val="00332803"/>
    <w:rPr>
      <w:kern w:val="2"/>
      <w:sz w:val="18"/>
      <w:szCs w:val="18"/>
    </w:rPr>
  </w:style>
  <w:style w:type="character" w:styleId="a6">
    <w:name w:val="Placeholder Text"/>
    <w:basedOn w:val="a0"/>
    <w:uiPriority w:val="99"/>
    <w:semiHidden/>
    <w:rsid w:val="00BB5C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01729">
      <w:bodyDiv w:val="1"/>
      <w:marLeft w:val="0"/>
      <w:marRight w:val="0"/>
      <w:marTop w:val="0"/>
      <w:marBottom w:val="0"/>
      <w:divBdr>
        <w:top w:val="none" w:sz="0" w:space="0" w:color="auto"/>
        <w:left w:val="none" w:sz="0" w:space="0" w:color="auto"/>
        <w:bottom w:val="none" w:sz="0" w:space="0" w:color="auto"/>
        <w:right w:val="none" w:sz="0" w:space="0" w:color="auto"/>
      </w:divBdr>
      <w:divsChild>
        <w:div w:id="268582688">
          <w:marLeft w:val="547"/>
          <w:marRight w:val="0"/>
          <w:marTop w:val="72"/>
          <w:marBottom w:val="120"/>
          <w:divBdr>
            <w:top w:val="none" w:sz="0" w:space="0" w:color="auto"/>
            <w:left w:val="none" w:sz="0" w:space="0" w:color="auto"/>
            <w:bottom w:val="none" w:sz="0" w:space="0" w:color="auto"/>
            <w:right w:val="none" w:sz="0" w:space="0" w:color="auto"/>
          </w:divBdr>
        </w:div>
        <w:div w:id="1437629406">
          <w:marLeft w:val="547"/>
          <w:marRight w:val="0"/>
          <w:marTop w:val="72"/>
          <w:marBottom w:val="120"/>
          <w:divBdr>
            <w:top w:val="none" w:sz="0" w:space="0" w:color="auto"/>
            <w:left w:val="none" w:sz="0" w:space="0" w:color="auto"/>
            <w:bottom w:val="none" w:sz="0" w:space="0" w:color="auto"/>
            <w:right w:val="none" w:sz="0" w:space="0" w:color="auto"/>
          </w:divBdr>
        </w:div>
        <w:div w:id="948240556">
          <w:marLeft w:val="547"/>
          <w:marRight w:val="0"/>
          <w:marTop w:val="72"/>
          <w:marBottom w:val="120"/>
          <w:divBdr>
            <w:top w:val="none" w:sz="0" w:space="0" w:color="auto"/>
            <w:left w:val="none" w:sz="0" w:space="0" w:color="auto"/>
            <w:bottom w:val="none" w:sz="0" w:space="0" w:color="auto"/>
            <w:right w:val="none" w:sz="0" w:space="0" w:color="auto"/>
          </w:divBdr>
        </w:div>
        <w:div w:id="2060785484">
          <w:marLeft w:val="547"/>
          <w:marRight w:val="0"/>
          <w:marTop w:val="7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用户</cp:lastModifiedBy>
  <cp:revision>10</cp:revision>
  <dcterms:created xsi:type="dcterms:W3CDTF">2022-04-14T14:43:00Z</dcterms:created>
  <dcterms:modified xsi:type="dcterms:W3CDTF">2022-04-15T08:58:00Z</dcterms:modified>
</cp:coreProperties>
</file>