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083F5" w14:textId="3B03ADBF"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del w:id="0" w:author="Windows 用户" w:date="2022-04-16T10:48:00Z">
        <w:r w:rsidRPr="00046ACB" w:rsidDel="004147F8">
          <w:rPr>
            <w:rFonts w:ascii="Times New Roman" w:hAnsi="Times New Roman" w:cs="Times New Roman"/>
            <w:b/>
            <w:bCs/>
            <w:sz w:val="24"/>
            <w:szCs w:val="24"/>
          </w:rPr>
          <w:delText>P1</w:delText>
        </w:r>
      </w:del>
      <w:ins w:id="1" w:author="Windows 用户" w:date="2022-04-16T10:48:00Z">
        <w:r w:rsidR="004147F8" w:rsidRPr="00046ACB">
          <w:rPr>
            <w:rFonts w:ascii="Times New Roman" w:hAnsi="Times New Roman" w:cs="Times New Roman"/>
            <w:b/>
            <w:bCs/>
            <w:sz w:val="24"/>
            <w:szCs w:val="24"/>
          </w:rPr>
          <w:t>P</w:t>
        </w:r>
        <w:r w:rsidR="004147F8">
          <w:rPr>
            <w:rFonts w:ascii="Times New Roman" w:hAnsi="Times New Roman" w:cs="Times New Roman"/>
            <w:b/>
            <w:bCs/>
            <w:sz w:val="24"/>
            <w:szCs w:val="24"/>
          </w:rPr>
          <w:t>2</w:t>
        </w:r>
      </w:ins>
      <w:r>
        <w:rPr>
          <w:rFonts w:ascii="Times New Roman" w:hAnsi="Times New Roman" w:cs="Times New Roman"/>
          <w:b/>
          <w:bCs/>
          <w:sz w:val="24"/>
          <w:szCs w:val="24"/>
        </w:rPr>
        <w:t>)</w:t>
      </w:r>
    </w:p>
    <w:p w14:paraId="7C13206C" w14:textId="09953B79" w:rsidR="00046ACB" w:rsidRPr="00046ACB" w:rsidDel="002053AE" w:rsidRDefault="00046ACB" w:rsidP="002053AE">
      <w:pPr>
        <w:rPr>
          <w:del w:id="2" w:author="Windows 用户" w:date="2022-04-16T11:02:00Z"/>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w:t>
      </w:r>
      <w:r w:rsidR="004D3408">
        <w:rPr>
          <w:rFonts w:ascii="Times New Roman" w:hAnsi="Times New Roman" w:cs="Times New Roman"/>
          <w:b/>
          <w:bCs/>
          <w:sz w:val="24"/>
          <w:szCs w:val="24"/>
        </w:rPr>
        <w:t>periods</w:t>
      </w:r>
      <w:r w:rsidR="004D3408" w:rsidRPr="00046ACB">
        <w:rPr>
          <w:rFonts w:ascii="Times New Roman" w:hAnsi="Times New Roman" w:cs="Times New Roman"/>
          <w:b/>
          <w:bCs/>
          <w:sz w:val="24"/>
          <w:szCs w:val="24"/>
        </w:rPr>
        <w:t xml:space="preserve">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t>
      </w:r>
      <w:r w:rsidR="00C9068A">
        <w:rPr>
          <w:rFonts w:ascii="Times New Roman" w:hAnsi="Times New Roman" w:cs="Times New Roman" w:hint="eastAsia"/>
          <w:b/>
          <w:bCs/>
          <w:sz w:val="24"/>
          <w:szCs w:val="24"/>
        </w:rPr>
        <w:t>that provide</w:t>
      </w:r>
      <w:r w:rsidR="00DF7C48">
        <w:rPr>
          <w:rFonts w:ascii="Times New Roman" w:hAnsi="Times New Roman" w:cs="Times New Roman" w:hint="eastAsia"/>
          <w:b/>
          <w:bCs/>
          <w:sz w:val="24"/>
          <w:szCs w:val="24"/>
        </w:rPr>
        <w:t>s the best strategy for differe</w:t>
      </w:r>
      <w:r w:rsidR="00DF7C48">
        <w:rPr>
          <w:rFonts w:ascii="Times New Roman" w:hAnsi="Times New Roman" w:cs="Times New Roman"/>
          <w:b/>
          <w:bCs/>
          <w:sz w:val="24"/>
          <w:szCs w:val="24"/>
        </w:rPr>
        <w:t xml:space="preserve">nt </w:t>
      </w:r>
      <w:r w:rsidRPr="00046ACB">
        <w:rPr>
          <w:rFonts w:ascii="Times New Roman" w:hAnsi="Times New Roman" w:cs="Times New Roman"/>
          <w:b/>
          <w:bCs/>
          <w:sz w:val="24"/>
          <w:szCs w:val="24"/>
        </w:rPr>
        <w:t xml:space="preserve">types of </w:t>
      </w:r>
      <w:r w:rsidR="00392B44">
        <w:rPr>
          <w:rFonts w:ascii="Times New Roman" w:hAnsi="Times New Roman" w:cs="Times New Roman"/>
          <w:b/>
          <w:bCs/>
          <w:sz w:val="24"/>
          <w:szCs w:val="24"/>
        </w:rPr>
        <w:t>aircrafts</w:t>
      </w:r>
      <w:r w:rsidR="00392B44" w:rsidRPr="00046ACB">
        <w:rPr>
          <w:rFonts w:ascii="Times New Roman" w:hAnsi="Times New Roman" w:cs="Times New Roman"/>
          <w:b/>
          <w:bCs/>
          <w:sz w:val="24"/>
          <w:szCs w:val="24"/>
        </w:rPr>
        <w:t xml:space="preserve"> </w:t>
      </w:r>
      <w:r w:rsidRPr="00046ACB">
        <w:rPr>
          <w:rFonts w:ascii="Times New Roman" w:hAnsi="Times New Roman" w:cs="Times New Roman"/>
          <w:b/>
          <w:bCs/>
          <w:sz w:val="24"/>
          <w:szCs w:val="24"/>
        </w:rPr>
        <w:t>and on various occasions.</w:t>
      </w:r>
    </w:p>
    <w:p w14:paraId="1AE3F46B" w14:textId="3D173B11" w:rsidR="00046ACB" w:rsidDel="002053AE" w:rsidRDefault="00046ACB" w:rsidP="002053AE">
      <w:pPr>
        <w:rPr>
          <w:del w:id="3" w:author="Windows 用户" w:date="2022-04-16T11:02:00Z"/>
          <w:rFonts w:ascii="Times New Roman" w:hAnsi="Times New Roman" w:cs="Times New Roman"/>
          <w:b/>
          <w:bCs/>
          <w:sz w:val="24"/>
          <w:szCs w:val="24"/>
        </w:rPr>
        <w:pPrChange w:id="4" w:author="Windows 用户" w:date="2022-04-16T11:02:00Z">
          <w:pPr/>
        </w:pPrChange>
      </w:pPr>
    </w:p>
    <w:p w14:paraId="04CFC7F3" w14:textId="4DB2AD32" w:rsidR="00046ACB" w:rsidRPr="00046ACB" w:rsidRDefault="00046ACB" w:rsidP="002053AE">
      <w:pPr>
        <w:rPr>
          <w:rFonts w:ascii="Times New Roman" w:hAnsi="Times New Roman" w:cs="Times New Roman"/>
          <w:b/>
          <w:bCs/>
          <w:sz w:val="24"/>
          <w:szCs w:val="24"/>
        </w:rPr>
        <w:pPrChange w:id="5" w:author="Windows 用户" w:date="2022-04-16T11:02:00Z">
          <w:pPr/>
        </w:pPrChange>
      </w:pPr>
      <w:del w:id="6" w:author="Windows 用户" w:date="2022-04-16T11:02:00Z">
        <w:r w:rsidDel="002053AE">
          <w:rPr>
            <w:rFonts w:ascii="Times New Roman" w:hAnsi="Times New Roman" w:cs="Times New Roman" w:hint="eastAsia"/>
            <w:b/>
            <w:bCs/>
            <w:sz w:val="24"/>
            <w:szCs w:val="24"/>
          </w:rPr>
          <w:delText>(</w:delText>
        </w:r>
      </w:del>
      <w:del w:id="7" w:author="Windows 用户" w:date="2022-04-16T10:49:00Z">
        <w:r w:rsidRPr="00046ACB" w:rsidDel="00F77B28">
          <w:rPr>
            <w:rFonts w:ascii="Times New Roman" w:hAnsi="Times New Roman" w:cs="Times New Roman"/>
            <w:b/>
            <w:bCs/>
            <w:sz w:val="24"/>
            <w:szCs w:val="24"/>
          </w:rPr>
          <w:delText>P2</w:delText>
        </w:r>
      </w:del>
      <w:del w:id="8" w:author="Windows 用户" w:date="2022-04-16T11:02:00Z">
        <w:r w:rsidDel="002053AE">
          <w:rPr>
            <w:rFonts w:ascii="Times New Roman" w:hAnsi="Times New Roman" w:cs="Times New Roman"/>
            <w:b/>
            <w:bCs/>
            <w:sz w:val="24"/>
            <w:szCs w:val="24"/>
          </w:rPr>
          <w:delText>)</w:delText>
        </w:r>
      </w:del>
    </w:p>
    <w:p w14:paraId="2612DE67" w14:textId="267201EB" w:rsid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w:t>
      </w:r>
      <w:r w:rsidR="00B44A46">
        <w:rPr>
          <w:rFonts w:ascii="Times New Roman" w:hAnsi="Times New Roman" w:cs="Times New Roman"/>
          <w:b/>
          <w:bCs/>
          <w:sz w:val="24"/>
          <w:szCs w:val="24"/>
        </w:rPr>
        <w:t>discuss the boarding and disembarking process, which is shown in the flowing chart. From the chart, we can find that the main factor that causes the queue is passengers’ stowing the luggage.</w:t>
      </w:r>
    </w:p>
    <w:p w14:paraId="7EC06511" w14:textId="141F1A85" w:rsidR="00B44A46" w:rsidRDefault="00B52665" w:rsidP="00845606">
      <w:pPr>
        <w:rPr>
          <w:ins w:id="9" w:author="Windows 用户" w:date="2022-04-16T11:11:00Z"/>
          <w:rFonts w:ascii="Times New Roman" w:hAnsi="Times New Roman" w:cs="Times New Roman"/>
          <w:b/>
          <w:bCs/>
          <w:sz w:val="24"/>
          <w:szCs w:val="24"/>
        </w:rPr>
      </w:pPr>
      <w:ins w:id="10" w:author="Windows 用户" w:date="2022-04-16T11:04:00Z">
        <w:r>
          <w:rPr>
            <w:rFonts w:ascii="Times New Roman" w:hAnsi="Times New Roman" w:cs="Times New Roman" w:hint="eastAsia"/>
            <w:b/>
            <w:bCs/>
            <w:sz w:val="24"/>
            <w:szCs w:val="24"/>
          </w:rPr>
          <w:t>W</w:t>
        </w:r>
        <w:r>
          <w:rPr>
            <w:rFonts w:ascii="Times New Roman" w:hAnsi="Times New Roman" w:cs="Times New Roman"/>
            <w:b/>
            <w:bCs/>
            <w:sz w:val="24"/>
            <w:szCs w:val="24"/>
          </w:rPr>
          <w:t>e need to de</w:t>
        </w:r>
      </w:ins>
      <w:ins w:id="11" w:author="Windows 用户" w:date="2022-04-16T11:05:00Z">
        <w:r>
          <w:rPr>
            <w:rFonts w:ascii="Times New Roman" w:hAnsi="Times New Roman" w:cs="Times New Roman"/>
            <w:b/>
            <w:bCs/>
            <w:sz w:val="24"/>
            <w:szCs w:val="24"/>
          </w:rPr>
          <w:t xml:space="preserve">sign </w:t>
        </w:r>
      </w:ins>
      <w:ins w:id="12" w:author="Windows 用户" w:date="2022-04-16T11:06:00Z">
        <w:r>
          <w:rPr>
            <w:rFonts w:ascii="Times New Roman" w:hAnsi="Times New Roman" w:cs="Times New Roman"/>
            <w:b/>
            <w:bCs/>
            <w:sz w:val="24"/>
            <w:szCs w:val="24"/>
          </w:rPr>
          <w:t>a model to calculate the total time and to apply to real-life planes to find a best strategy.</w:t>
        </w:r>
      </w:ins>
    </w:p>
    <w:p w14:paraId="58897006" w14:textId="77777777" w:rsidR="002D0835" w:rsidRDefault="002D0835" w:rsidP="00845606">
      <w:pPr>
        <w:rPr>
          <w:rFonts w:ascii="Times New Roman" w:hAnsi="Times New Roman" w:cs="Times New Roman"/>
          <w:b/>
          <w:bCs/>
          <w:sz w:val="24"/>
          <w:szCs w:val="24"/>
        </w:rPr>
      </w:pPr>
    </w:p>
    <w:p w14:paraId="27047C9D" w14:textId="06755474" w:rsidR="00B44A46" w:rsidDel="00A00789" w:rsidRDefault="00A00789" w:rsidP="00845606">
      <w:pPr>
        <w:rPr>
          <w:del w:id="13" w:author="Windows 用户" w:date="2022-04-16T11:03:00Z"/>
          <w:rFonts w:ascii="Times New Roman" w:hAnsi="Times New Roman" w:cs="Times New Roman"/>
          <w:b/>
          <w:bCs/>
          <w:sz w:val="24"/>
          <w:szCs w:val="24"/>
        </w:rPr>
      </w:pPr>
      <w:ins w:id="14" w:author="Windows 用户" w:date="2022-04-16T11:03:00Z">
        <w:r w:rsidDel="00A00789">
          <w:rPr>
            <w:rFonts w:ascii="Times New Roman" w:hAnsi="Times New Roman" w:cs="Times New Roman" w:hint="eastAsia"/>
            <w:b/>
            <w:bCs/>
            <w:sz w:val="24"/>
            <w:szCs w:val="24"/>
          </w:rPr>
          <w:t xml:space="preserve"> </w:t>
        </w:r>
      </w:ins>
      <w:del w:id="15" w:author="Windows 用户" w:date="2022-04-16T11:03:00Z">
        <w:r w:rsidR="00B44A46" w:rsidDel="00A00789">
          <w:rPr>
            <w:rFonts w:ascii="Times New Roman" w:hAnsi="Times New Roman" w:cs="Times New Roman" w:hint="eastAsia"/>
            <w:b/>
            <w:bCs/>
            <w:sz w:val="24"/>
            <w:szCs w:val="24"/>
          </w:rPr>
          <w:delText>(</w:delText>
        </w:r>
      </w:del>
      <w:del w:id="16" w:author="Windows 用户" w:date="2022-04-16T10:49:00Z">
        <w:r w:rsidR="00B44A46" w:rsidDel="00F77B28">
          <w:rPr>
            <w:rFonts w:ascii="Times New Roman" w:hAnsi="Times New Roman" w:cs="Times New Roman"/>
            <w:b/>
            <w:bCs/>
            <w:sz w:val="24"/>
            <w:szCs w:val="24"/>
          </w:rPr>
          <w:delText>P3</w:delText>
        </w:r>
      </w:del>
      <w:del w:id="17" w:author="Windows 用户" w:date="2022-04-16T11:03:00Z">
        <w:r w:rsidR="00B44A46" w:rsidDel="00A00789">
          <w:rPr>
            <w:rFonts w:ascii="Times New Roman" w:hAnsi="Times New Roman" w:cs="Times New Roman"/>
            <w:b/>
            <w:bCs/>
            <w:sz w:val="24"/>
            <w:szCs w:val="24"/>
          </w:rPr>
          <w:delText>)</w:delText>
        </w:r>
      </w:del>
    </w:p>
    <w:p w14:paraId="43DA7141" w14:textId="4B2AAE6E" w:rsidR="00B44A46" w:rsidDel="00A00789" w:rsidRDefault="00B44A46" w:rsidP="00845606">
      <w:pPr>
        <w:rPr>
          <w:del w:id="18" w:author="Windows 用户" w:date="2022-04-16T11:03:00Z"/>
          <w:rFonts w:ascii="Times New Roman" w:hAnsi="Times New Roman" w:cs="Times New Roman"/>
          <w:b/>
          <w:bCs/>
          <w:sz w:val="24"/>
          <w:szCs w:val="24"/>
        </w:rPr>
      </w:pPr>
      <w:del w:id="19" w:author="Windows 用户" w:date="2022-04-16T11:03:00Z">
        <w:r w:rsidDel="00A00789">
          <w:rPr>
            <w:rFonts w:ascii="Times New Roman" w:hAnsi="Times New Roman" w:cs="Times New Roman"/>
            <w:b/>
            <w:bCs/>
            <w:sz w:val="24"/>
            <w:szCs w:val="24"/>
          </w:rPr>
          <w:delText>Based on the previous work, we can divide our task into three parts:</w:delText>
        </w:r>
      </w:del>
    </w:p>
    <w:p w14:paraId="246B8802" w14:textId="7AD7FF10" w:rsidR="00B44A46" w:rsidDel="00A00789" w:rsidRDefault="00B44A46" w:rsidP="00B44A46">
      <w:pPr>
        <w:rPr>
          <w:del w:id="20" w:author="Windows 用户" w:date="2022-04-16T11:03:00Z"/>
          <w:rFonts w:ascii="Times New Roman" w:hAnsi="Times New Roman" w:cs="Times New Roman"/>
          <w:b/>
          <w:bCs/>
          <w:sz w:val="24"/>
          <w:szCs w:val="24"/>
        </w:rPr>
      </w:pPr>
      <w:del w:id="21" w:author="Windows 用户" w:date="2022-04-16T11:03:00Z">
        <w:r w:rsidRPr="00B44A46" w:rsidDel="00A00789">
          <w:rPr>
            <w:rFonts w:ascii="Times New Roman" w:hAnsi="Times New Roman" w:cs="Times New Roman"/>
            <w:b/>
            <w:bCs/>
            <w:sz w:val="24"/>
            <w:szCs w:val="24"/>
          </w:rPr>
          <w:delText>Design a model that can calculate the time required to board and disembark</w:delText>
        </w:r>
        <w:r w:rsidDel="00A00789">
          <w:rPr>
            <w:rFonts w:ascii="Times New Roman" w:hAnsi="Times New Roman" w:cs="Times New Roman"/>
            <w:b/>
            <w:bCs/>
            <w:sz w:val="24"/>
            <w:szCs w:val="24"/>
          </w:rPr>
          <w:delText>.</w:delText>
        </w:r>
      </w:del>
    </w:p>
    <w:p w14:paraId="01717A36" w14:textId="62E3445F" w:rsidR="00B44A46" w:rsidRPr="00B44A46" w:rsidDel="00A00789" w:rsidRDefault="00B44A46" w:rsidP="00B44A46">
      <w:pPr>
        <w:rPr>
          <w:del w:id="22" w:author="Windows 用户" w:date="2022-04-16T11:03:00Z"/>
          <w:rFonts w:ascii="Times New Roman" w:hAnsi="Times New Roman" w:cs="Times New Roman"/>
          <w:b/>
          <w:bCs/>
          <w:sz w:val="24"/>
          <w:szCs w:val="24"/>
        </w:rPr>
      </w:pPr>
      <w:del w:id="23" w:author="Windows 用户" w:date="2022-04-16T11:03:00Z">
        <w:r w:rsidRPr="00B44A46" w:rsidDel="00A00789">
          <w:rPr>
            <w:rFonts w:ascii="Times New Roman" w:hAnsi="Times New Roman" w:cs="Times New Roman"/>
            <w:b/>
            <w:bCs/>
            <w:sz w:val="24"/>
            <w:szCs w:val="24"/>
          </w:rPr>
          <w:delText>Improve the model considering different situations, satisfaction degree of passengers and emergency events and design a straightforward strategy based on the results of our model.</w:delText>
        </w:r>
      </w:del>
    </w:p>
    <w:p w14:paraId="054647A1" w14:textId="75D84FAB" w:rsidR="00B44A46" w:rsidRPr="00B44A46" w:rsidDel="00A00789" w:rsidRDefault="00B44A46" w:rsidP="00B44A46">
      <w:pPr>
        <w:rPr>
          <w:del w:id="24" w:author="Windows 用户" w:date="2022-04-16T11:03:00Z"/>
          <w:rFonts w:ascii="Times New Roman" w:hAnsi="Times New Roman" w:cs="Times New Roman"/>
          <w:b/>
          <w:bCs/>
          <w:sz w:val="24"/>
          <w:szCs w:val="24"/>
        </w:rPr>
      </w:pPr>
      <w:del w:id="25" w:author="Windows 用户" w:date="2022-04-16T11:03:00Z">
        <w:r w:rsidRPr="00B44A46" w:rsidDel="00A00789">
          <w:rPr>
            <w:rFonts w:ascii="Times New Roman" w:hAnsi="Times New Roman" w:cs="Times New Roman"/>
            <w:b/>
            <w:bCs/>
            <w:sz w:val="24"/>
            <w:szCs w:val="24"/>
          </w:rPr>
          <w:delText>Apply our model to real-life planes and find out the best strategy</w:delText>
        </w:r>
        <w:r w:rsidDel="00A00789">
          <w:rPr>
            <w:rFonts w:ascii="Times New Roman" w:hAnsi="Times New Roman" w:cs="Times New Roman"/>
            <w:b/>
            <w:bCs/>
            <w:sz w:val="24"/>
            <w:szCs w:val="24"/>
          </w:rPr>
          <w:delText>.</w:delText>
        </w:r>
      </w:del>
    </w:p>
    <w:p w14:paraId="26748C44" w14:textId="6A8DF278"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del w:id="26" w:author="Windows 用户" w:date="2022-04-16T11:03:00Z">
        <w:r w:rsidRPr="00046ACB" w:rsidDel="00752507">
          <w:rPr>
            <w:rFonts w:ascii="Times New Roman" w:hAnsi="Times New Roman" w:cs="Times New Roman"/>
            <w:b/>
            <w:bCs/>
            <w:sz w:val="24"/>
            <w:szCs w:val="24"/>
          </w:rPr>
          <w:delText>P5</w:delText>
        </w:r>
      </w:del>
      <w:ins w:id="27" w:author="Windows 用户" w:date="2022-04-16T11:03:00Z">
        <w:r w:rsidR="00752507" w:rsidRPr="00046ACB">
          <w:rPr>
            <w:rFonts w:ascii="Times New Roman" w:hAnsi="Times New Roman" w:cs="Times New Roman"/>
            <w:b/>
            <w:bCs/>
            <w:sz w:val="24"/>
            <w:szCs w:val="24"/>
          </w:rPr>
          <w:t>P</w:t>
        </w:r>
        <w:r w:rsidR="00752507">
          <w:rPr>
            <w:rFonts w:ascii="Times New Roman" w:hAnsi="Times New Roman" w:cs="Times New Roman"/>
            <w:b/>
            <w:bCs/>
            <w:sz w:val="24"/>
            <w:szCs w:val="24"/>
          </w:rPr>
          <w:t>3</w:t>
        </w:r>
      </w:ins>
      <w:r w:rsidRPr="00046ACB">
        <w:rPr>
          <w:rFonts w:ascii="Times New Roman" w:hAnsi="Times New Roman" w:cs="Times New Roman"/>
          <w:b/>
          <w:bCs/>
          <w:sz w:val="24"/>
          <w:szCs w:val="24"/>
        </w:rPr>
        <w:t>)</w:t>
      </w:r>
    </w:p>
    <w:p w14:paraId="6035E6EA" w14:textId="1A1C30CB"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 xml:space="preserve">Our model can be divided into three parts: Math Model, </w:t>
      </w:r>
      <w:r w:rsidR="00437BCA" w:rsidRPr="00046ACB">
        <w:rPr>
          <w:rFonts w:ascii="Times New Roman" w:hAnsi="Times New Roman" w:cs="Times New Roman"/>
          <w:b/>
          <w:sz w:val="24"/>
          <w:szCs w:val="24"/>
        </w:rPr>
        <w:t>Optimi</w:t>
      </w:r>
      <w:r w:rsidR="00437BCA">
        <w:rPr>
          <w:rFonts w:ascii="Times New Roman" w:hAnsi="Times New Roman" w:cs="Times New Roman"/>
          <w:b/>
          <w:sz w:val="24"/>
          <w:szCs w:val="24"/>
        </w:rPr>
        <w:t>s</w:t>
      </w:r>
      <w:r w:rsidR="00437BCA" w:rsidRPr="00046ACB">
        <w:rPr>
          <w:rFonts w:ascii="Times New Roman" w:hAnsi="Times New Roman" w:cs="Times New Roman"/>
          <w:b/>
          <w:sz w:val="24"/>
          <w:szCs w:val="24"/>
        </w:rPr>
        <w:t xml:space="preserve">ation </w:t>
      </w:r>
      <w:r w:rsidRPr="00046ACB">
        <w:rPr>
          <w:rFonts w:ascii="Times New Roman" w:hAnsi="Times New Roman" w:cs="Times New Roman"/>
          <w:b/>
          <w:sz w:val="24"/>
          <w:szCs w:val="24"/>
        </w:rPr>
        <w:t>in a mathematical account and Program.</w:t>
      </w:r>
      <w:r w:rsidR="003C2963" w:rsidRPr="00046ACB" w:rsidDel="003C2963">
        <w:rPr>
          <w:rFonts w:ascii="Times New Roman" w:hAnsi="Times New Roman" w:cs="Times New Roman"/>
          <w:sz w:val="24"/>
          <w:szCs w:val="24"/>
        </w:rPr>
        <w:t xml:space="preserve"> </w:t>
      </w:r>
    </w:p>
    <w:p w14:paraId="0EE89386" w14:textId="77777777" w:rsidR="00845606" w:rsidRPr="00046ACB" w:rsidRDefault="00845606" w:rsidP="00845606">
      <w:pPr>
        <w:rPr>
          <w:rFonts w:ascii="Times New Roman" w:hAnsi="Times New Roman" w:cs="Times New Roman"/>
          <w:sz w:val="24"/>
          <w:szCs w:val="24"/>
        </w:rPr>
      </w:pPr>
    </w:p>
    <w:p w14:paraId="0B704078" w14:textId="3BBFB1D2"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del w:id="28" w:author="Windows 用户" w:date="2022-04-16T11:07:00Z">
        <w:r w:rsidRPr="00046ACB" w:rsidDel="008C3406">
          <w:rPr>
            <w:rFonts w:ascii="Times New Roman" w:hAnsi="Times New Roman" w:cs="Times New Roman"/>
            <w:b/>
            <w:bCs/>
            <w:sz w:val="24"/>
            <w:szCs w:val="24"/>
          </w:rPr>
          <w:delText>P6</w:delText>
        </w:r>
      </w:del>
      <w:ins w:id="29" w:author="Windows 用户" w:date="2022-04-16T11:07:00Z">
        <w:r w:rsidR="008C3406" w:rsidRPr="00046ACB">
          <w:rPr>
            <w:rFonts w:ascii="Times New Roman" w:hAnsi="Times New Roman" w:cs="Times New Roman"/>
            <w:b/>
            <w:bCs/>
            <w:sz w:val="24"/>
            <w:szCs w:val="24"/>
          </w:rPr>
          <w:t>P</w:t>
        </w:r>
        <w:r w:rsidR="008C3406">
          <w:rPr>
            <w:rFonts w:ascii="Times New Roman" w:hAnsi="Times New Roman" w:cs="Times New Roman"/>
            <w:b/>
            <w:bCs/>
            <w:sz w:val="24"/>
            <w:szCs w:val="24"/>
          </w:rPr>
          <w:t>4</w:t>
        </w:r>
      </w:ins>
      <w:r w:rsidRPr="00046ACB">
        <w:rPr>
          <w:rFonts w:ascii="Times New Roman" w:hAnsi="Times New Roman" w:cs="Times New Roman"/>
          <w:b/>
          <w:bCs/>
          <w:sz w:val="24"/>
          <w:szCs w:val="24"/>
        </w:rPr>
        <w:t>)</w:t>
      </w:r>
    </w:p>
    <w:p w14:paraId="6C65E554" w14:textId="2806C955" w:rsidR="00845606" w:rsidRPr="00046ACB" w:rsidDel="00DC5B63" w:rsidRDefault="00845606" w:rsidP="00DC5B63">
      <w:pPr>
        <w:rPr>
          <w:del w:id="30" w:author="Windows 用户" w:date="2022-04-16T11:07:00Z"/>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w:t>
      </w:r>
      <w:del w:id="31" w:author="Windows 用户" w:date="2022-04-16T11:07:00Z">
        <w:r w:rsidRPr="00046ACB" w:rsidDel="00E74617">
          <w:rPr>
            <w:rFonts w:ascii="Times New Roman" w:hAnsi="Times New Roman" w:cs="Times New Roman"/>
            <w:sz w:val="24"/>
            <w:szCs w:val="24"/>
          </w:rPr>
          <w:delText xml:space="preserve">third </w:delText>
        </w:r>
      </w:del>
      <w:ins w:id="32" w:author="Windows 用户" w:date="2022-04-16T11:07:00Z">
        <w:r w:rsidR="00E74617">
          <w:rPr>
            <w:rFonts w:ascii="Times New Roman" w:hAnsi="Times New Roman" w:cs="Times New Roman"/>
            <w:sz w:val="24"/>
            <w:szCs w:val="24"/>
          </w:rPr>
          <w:t>second</w:t>
        </w:r>
        <w:r w:rsidR="00E74617" w:rsidRPr="00046ACB">
          <w:rPr>
            <w:rFonts w:ascii="Times New Roman" w:hAnsi="Times New Roman" w:cs="Times New Roman"/>
            <w:sz w:val="24"/>
            <w:szCs w:val="24"/>
          </w:rPr>
          <w:t xml:space="preserve"> </w:t>
        </w:r>
      </w:ins>
      <w:r w:rsidRPr="00046ACB">
        <w:rPr>
          <w:rFonts w:ascii="Times New Roman" w:hAnsi="Times New Roman" w:cs="Times New Roman"/>
          <w:sz w:val="24"/>
          <w:szCs w:val="24"/>
        </w:rPr>
        <w:t xml:space="preserve">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27667C8D" w:rsidR="00845606" w:rsidRPr="00046ACB" w:rsidDel="00DC5B63" w:rsidRDefault="00845606" w:rsidP="00DC5B63">
      <w:pPr>
        <w:rPr>
          <w:del w:id="33" w:author="Windows 用户" w:date="2022-04-16T11:07:00Z"/>
          <w:rFonts w:ascii="Times New Roman" w:hAnsi="Times New Roman" w:cs="Times New Roman"/>
          <w:sz w:val="24"/>
          <w:szCs w:val="24"/>
        </w:rPr>
        <w:pPrChange w:id="34" w:author="Windows 用户" w:date="2022-04-16T11:07:00Z">
          <w:pPr/>
        </w:pPrChange>
      </w:pPr>
    </w:p>
    <w:p w14:paraId="6C09C638" w14:textId="1A3795D4" w:rsidR="00845606" w:rsidRPr="00046ACB" w:rsidDel="00DC5B63" w:rsidRDefault="00845606" w:rsidP="00DC5B63">
      <w:pPr>
        <w:rPr>
          <w:del w:id="35" w:author="Windows 用户" w:date="2022-04-16T11:07:00Z"/>
          <w:rFonts w:ascii="Times New Roman" w:hAnsi="Times New Roman" w:cs="Times New Roman"/>
          <w:b/>
          <w:bCs/>
          <w:sz w:val="24"/>
          <w:szCs w:val="24"/>
        </w:rPr>
        <w:pPrChange w:id="36" w:author="Windows 用户" w:date="2022-04-16T11:07:00Z">
          <w:pPr/>
        </w:pPrChange>
      </w:pPr>
      <w:del w:id="37" w:author="Windows 用户" w:date="2022-04-16T11:07:00Z">
        <w:r w:rsidRPr="00046ACB" w:rsidDel="00DC5B63">
          <w:rPr>
            <w:rFonts w:ascii="Times New Roman" w:hAnsi="Times New Roman" w:cs="Times New Roman"/>
            <w:b/>
            <w:bCs/>
            <w:sz w:val="24"/>
            <w:szCs w:val="24"/>
          </w:rPr>
          <w:delText>(P7)</w:delText>
        </w:r>
      </w:del>
    </w:p>
    <w:p w14:paraId="4E063C97" w14:textId="1A27820C" w:rsidR="00845606" w:rsidRPr="00046ACB" w:rsidDel="00C04119" w:rsidRDefault="00845606" w:rsidP="00C04119">
      <w:pPr>
        <w:rPr>
          <w:del w:id="38" w:author="Windows 用户" w:date="2022-04-16T11:07:00Z"/>
          <w:rFonts w:ascii="Times New Roman" w:hAnsi="Times New Roman" w:cs="Times New Roman"/>
          <w:b/>
          <w:sz w:val="24"/>
          <w:szCs w:val="24"/>
        </w:rPr>
        <w:pPrChange w:id="39" w:author="Windows 用户" w:date="2022-04-16T11:07:00Z">
          <w:pPr/>
        </w:pPrChange>
      </w:pPr>
      <w:del w:id="40" w:author="Windows 用户" w:date="2022-04-16T11:07:00Z">
        <w:r w:rsidRPr="00046ACB" w:rsidDel="00DC5B63">
          <w:rPr>
            <w:rFonts w:ascii="Times New Roman" w:hAnsi="Times New Roman" w:cs="Times New Roman"/>
            <w:b/>
            <w:sz w:val="24"/>
            <w:szCs w:val="24"/>
          </w:rPr>
          <w:delText>These two assumptions are about the moving state of passengers</w:delText>
        </w:r>
        <w:r w:rsidR="00420336" w:rsidDel="00DC5B63">
          <w:rPr>
            <w:rFonts w:ascii="Times New Roman" w:hAnsi="Times New Roman" w:cs="Times New Roman"/>
            <w:b/>
            <w:sz w:val="24"/>
            <w:szCs w:val="24"/>
          </w:rPr>
          <w:delText>,</w:delText>
        </w:r>
        <w:r w:rsidRPr="00046ACB" w:rsidDel="00DC5B63">
          <w:rPr>
            <w:rFonts w:ascii="Times New Roman" w:hAnsi="Times New Roman" w:cs="Times New Roman"/>
            <w:b/>
            <w:sz w:val="24"/>
            <w:szCs w:val="24"/>
          </w:rPr>
          <w:delText xml:space="preserve"> and we’ve given correspondent justifications.</w:delText>
        </w:r>
      </w:del>
    </w:p>
    <w:p w14:paraId="604F5C92" w14:textId="78B4D029" w:rsidR="00845606" w:rsidRPr="00046ACB" w:rsidDel="00C04119" w:rsidRDefault="00845606" w:rsidP="00C04119">
      <w:pPr>
        <w:rPr>
          <w:del w:id="41" w:author="Windows 用户" w:date="2022-04-16T11:07:00Z"/>
          <w:rFonts w:ascii="Times New Roman" w:hAnsi="Times New Roman" w:cs="Times New Roman"/>
          <w:sz w:val="24"/>
          <w:szCs w:val="24"/>
        </w:rPr>
        <w:pPrChange w:id="42" w:author="Windows 用户" w:date="2022-04-16T11:07:00Z">
          <w:pPr/>
        </w:pPrChange>
      </w:pPr>
    </w:p>
    <w:p w14:paraId="5F9F4692" w14:textId="41A30A51" w:rsidR="00845606" w:rsidRPr="00046ACB" w:rsidDel="00C04119" w:rsidRDefault="00845606" w:rsidP="00C04119">
      <w:pPr>
        <w:rPr>
          <w:del w:id="43" w:author="Windows 用户" w:date="2022-04-16T11:07:00Z"/>
          <w:rFonts w:ascii="Times New Roman" w:hAnsi="Times New Roman" w:cs="Times New Roman"/>
          <w:b/>
          <w:bCs/>
          <w:sz w:val="24"/>
          <w:szCs w:val="24"/>
        </w:rPr>
        <w:pPrChange w:id="44" w:author="Windows 用户" w:date="2022-04-16T11:07:00Z">
          <w:pPr/>
        </w:pPrChange>
      </w:pPr>
      <w:del w:id="45" w:author="Windows 用户" w:date="2022-04-16T11:07:00Z">
        <w:r w:rsidRPr="00046ACB" w:rsidDel="00C04119">
          <w:rPr>
            <w:rFonts w:ascii="Times New Roman" w:hAnsi="Times New Roman" w:cs="Times New Roman"/>
            <w:b/>
            <w:bCs/>
            <w:sz w:val="24"/>
            <w:szCs w:val="24"/>
          </w:rPr>
          <w:delText>(</w:delText>
        </w:r>
        <w:r w:rsidRPr="00046ACB" w:rsidDel="00DD7C90">
          <w:rPr>
            <w:rFonts w:ascii="Times New Roman" w:hAnsi="Times New Roman" w:cs="Times New Roman"/>
            <w:b/>
            <w:bCs/>
            <w:sz w:val="24"/>
            <w:szCs w:val="24"/>
          </w:rPr>
          <w:delText>P8</w:delText>
        </w:r>
        <w:r w:rsidRPr="00046ACB" w:rsidDel="00C04119">
          <w:rPr>
            <w:rFonts w:ascii="Times New Roman" w:hAnsi="Times New Roman" w:cs="Times New Roman"/>
            <w:b/>
            <w:bCs/>
            <w:sz w:val="24"/>
            <w:szCs w:val="24"/>
          </w:rPr>
          <w:delText>)</w:delText>
        </w:r>
      </w:del>
    </w:p>
    <w:p w14:paraId="7C6340B4" w14:textId="05A22AF1" w:rsidR="00845606" w:rsidRPr="00046ACB" w:rsidRDefault="00845606" w:rsidP="00C04119">
      <w:pPr>
        <w:rPr>
          <w:rFonts w:ascii="Times New Roman" w:hAnsi="Times New Roman" w:cs="Times New Roman"/>
          <w:b/>
          <w:sz w:val="24"/>
          <w:szCs w:val="24"/>
        </w:rPr>
        <w:pPrChange w:id="46" w:author="Windows 用户" w:date="2022-04-16T11:07:00Z">
          <w:pPr/>
        </w:pPrChange>
      </w:pPr>
      <w:del w:id="47" w:author="Windows 用户" w:date="2022-04-16T11:07:00Z">
        <w:r w:rsidRPr="00046ACB" w:rsidDel="00C04119">
          <w:rPr>
            <w:rFonts w:ascii="Times New Roman" w:hAnsi="Times New Roman" w:cs="Times New Roman"/>
            <w:b/>
            <w:sz w:val="24"/>
            <w:szCs w:val="24"/>
          </w:rPr>
          <w:delText>These assumptions are respectively proposed to simulate reality and to simplify our calculations.</w:delText>
        </w:r>
      </w:del>
    </w:p>
    <w:p w14:paraId="06B6284A" w14:textId="77777777" w:rsidR="00845606" w:rsidRPr="00046ACB" w:rsidRDefault="00845606" w:rsidP="00845606">
      <w:pPr>
        <w:rPr>
          <w:rFonts w:ascii="Times New Roman" w:hAnsi="Times New Roman" w:cs="Times New Roman"/>
          <w:sz w:val="24"/>
          <w:szCs w:val="24"/>
        </w:rPr>
      </w:pPr>
    </w:p>
    <w:p w14:paraId="15344BC5" w14:textId="33E2FF36"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del w:id="48" w:author="Windows 用户" w:date="2022-04-16T11:00:00Z">
        <w:r w:rsidRPr="00046ACB" w:rsidDel="00823B0E">
          <w:rPr>
            <w:rFonts w:ascii="Times New Roman" w:hAnsi="Times New Roman" w:cs="Times New Roman"/>
            <w:b/>
            <w:bCs/>
            <w:sz w:val="24"/>
            <w:szCs w:val="24"/>
          </w:rPr>
          <w:delText>P9</w:delText>
        </w:r>
      </w:del>
      <w:ins w:id="49" w:author="Windows 用户" w:date="2022-04-16T11:00:00Z">
        <w:r w:rsidR="00823B0E" w:rsidRPr="00046ACB">
          <w:rPr>
            <w:rFonts w:ascii="Times New Roman" w:hAnsi="Times New Roman" w:cs="Times New Roman"/>
            <w:b/>
            <w:bCs/>
            <w:sz w:val="24"/>
            <w:szCs w:val="24"/>
          </w:rPr>
          <w:t>P</w:t>
        </w:r>
      </w:ins>
      <w:ins w:id="50" w:author="Windows 用户" w:date="2022-04-16T11:07:00Z">
        <w:r w:rsidR="00C04119">
          <w:rPr>
            <w:rFonts w:ascii="Times New Roman" w:hAnsi="Times New Roman" w:cs="Times New Roman"/>
            <w:b/>
            <w:bCs/>
            <w:sz w:val="24"/>
            <w:szCs w:val="24"/>
          </w:rPr>
          <w:t>5</w:t>
        </w:r>
      </w:ins>
      <w:r w:rsidRPr="00046ACB">
        <w:rPr>
          <w:rFonts w:ascii="Times New Roman" w:hAnsi="Times New Roman" w:cs="Times New Roman"/>
          <w:b/>
          <w:bCs/>
          <w:sz w:val="24"/>
          <w:szCs w:val="24"/>
        </w:rPr>
        <w:t>)</w:t>
      </w:r>
    </w:p>
    <w:p w14:paraId="124B707A" w14:textId="39DE51E0"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 xml:space="preserve">consider the single-aisle case </w:t>
      </w:r>
      <w:r w:rsidR="00FE5B6C">
        <w:rPr>
          <w:rFonts w:ascii="Times New Roman" w:hAnsi="Times New Roman" w:cs="Times New Roman"/>
          <w:b/>
          <w:sz w:val="24"/>
          <w:szCs w:val="24"/>
        </w:rPr>
        <w:t>and combine them with other aircrafts based on their similarity.</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 xml:space="preserve">The time wasted while passengers try to stuff extra luggage into their seats is </w:t>
      </w:r>
      <w:del w:id="51" w:author="Windows 用户" w:date="2022-04-15T16:34:00Z">
        <w:r w:rsidRPr="00046ACB" w:rsidDel="00CC20F3">
          <w:rPr>
            <w:rFonts w:ascii="Times New Roman" w:hAnsi="Times New Roman" w:cs="Times New Roman"/>
            <w:b/>
            <w:sz w:val="24"/>
            <w:szCs w:val="24"/>
          </w:rPr>
          <w:delText xml:space="preserve">qualitatively </w:delText>
        </w:r>
      </w:del>
      <w:ins w:id="52" w:author="Windows 用户" w:date="2022-04-15T16:35:00Z">
        <w:r w:rsidR="00CC20F3">
          <w:rPr>
            <w:rFonts w:ascii="Times New Roman" w:hAnsi="Times New Roman" w:cs="Times New Roman"/>
            <w:b/>
            <w:sz w:val="24"/>
            <w:szCs w:val="24"/>
          </w:rPr>
          <w:t>in quantity</w:t>
        </w:r>
      </w:ins>
      <w:ins w:id="53" w:author="Windows 用户" w:date="2022-04-15T16:34:00Z">
        <w:r w:rsidR="00CC20F3" w:rsidRPr="00046ACB">
          <w:rPr>
            <w:rFonts w:ascii="Times New Roman" w:hAnsi="Times New Roman" w:cs="Times New Roman"/>
            <w:b/>
            <w:sz w:val="24"/>
            <w:szCs w:val="24"/>
          </w:rPr>
          <w:t xml:space="preserve"> </w:t>
        </w:r>
      </w:ins>
      <w:r w:rsidRPr="00046ACB">
        <w:rPr>
          <w:rFonts w:ascii="Times New Roman" w:hAnsi="Times New Roman" w:cs="Times New Roman"/>
          <w:b/>
          <w:sz w:val="24"/>
          <w:szCs w:val="24"/>
        </w:rPr>
        <w:t>equivalent to that spent while stowing extra luggage.</w:t>
      </w:r>
    </w:p>
    <w:p w14:paraId="7DEA5CC1" w14:textId="77777777" w:rsidR="00845606" w:rsidRPr="00046ACB" w:rsidRDefault="00845606" w:rsidP="00845606">
      <w:pPr>
        <w:rPr>
          <w:rFonts w:ascii="Times New Roman" w:hAnsi="Times New Roman" w:cs="Times New Roman"/>
          <w:b/>
          <w:sz w:val="24"/>
          <w:szCs w:val="24"/>
        </w:rPr>
      </w:pPr>
    </w:p>
    <w:p w14:paraId="7326BCBA" w14:textId="31900302" w:rsidR="00845606" w:rsidRDefault="00845606" w:rsidP="00845606">
      <w:pPr>
        <w:rPr>
          <w:ins w:id="54" w:author="Windows 用户" w:date="2022-04-16T11:11:00Z"/>
          <w:rFonts w:ascii="Times New Roman" w:hAnsi="Times New Roman" w:cs="Times New Roman"/>
          <w:b/>
          <w:sz w:val="24"/>
          <w:szCs w:val="24"/>
        </w:rPr>
      </w:pPr>
      <w:del w:id="55" w:author="Windows 用户" w:date="2022-04-16T11:08:00Z">
        <w:r w:rsidRPr="00046ACB" w:rsidDel="00B40746">
          <w:rPr>
            <w:rFonts w:ascii="Times New Roman" w:hAnsi="Times New Roman" w:cs="Times New Roman"/>
            <w:b/>
            <w:sz w:val="24"/>
            <w:szCs w:val="24"/>
          </w:rPr>
          <w:delText xml:space="preserve">For the second assumption on this slide, we </w:delText>
        </w:r>
        <w:r w:rsidR="00FE5B6C" w:rsidDel="00B40746">
          <w:rPr>
            <w:rFonts w:ascii="Times New Roman" w:hAnsi="Times New Roman" w:cs="Times New Roman"/>
            <w:b/>
            <w:sz w:val="24"/>
            <w:szCs w:val="24"/>
          </w:rPr>
          <w:delText>assume that</w:delText>
        </w:r>
        <w:r w:rsidRPr="00046ACB" w:rsidDel="00B40746">
          <w:rPr>
            <w:rFonts w:ascii="Times New Roman" w:hAnsi="Times New Roman" w:cs="Times New Roman"/>
            <w:b/>
            <w:sz w:val="24"/>
            <w:szCs w:val="24"/>
          </w:rPr>
          <w:delText xml:space="preserve"> passengers always maintain </w:delText>
        </w:r>
        <w:r w:rsidR="00592478" w:rsidDel="00B40746">
          <w:rPr>
            <w:rFonts w:ascii="Times New Roman" w:hAnsi="Times New Roman" w:cs="Times New Roman"/>
            <w:b/>
            <w:sz w:val="24"/>
            <w:szCs w:val="24"/>
          </w:rPr>
          <w:delText xml:space="preserve">the </w:delText>
        </w:r>
        <w:r w:rsidRPr="00046ACB" w:rsidDel="00B40746">
          <w:rPr>
            <w:rFonts w:ascii="Times New Roman" w:hAnsi="Times New Roman" w:cs="Times New Roman"/>
            <w:b/>
            <w:sz w:val="24"/>
            <w:szCs w:val="24"/>
          </w:rPr>
          <w:delText xml:space="preserve">maximum theoretical speed. A corollary to this is that queuing has the same effect on a </w:delText>
        </w:r>
        <w:r w:rsidRPr="00046ACB" w:rsidDel="00B40746">
          <w:rPr>
            <w:rFonts w:ascii="Times New Roman" w:hAnsi="Times New Roman" w:cs="Times New Roman"/>
            <w:b/>
            <w:i/>
            <w:iCs/>
            <w:sz w:val="24"/>
            <w:szCs w:val="24"/>
          </w:rPr>
          <w:delText>block</w:delText>
        </w:r>
        <w:r w:rsidRPr="00046ACB" w:rsidDel="00B40746">
          <w:rPr>
            <w:rFonts w:ascii="Times New Roman" w:hAnsi="Times New Roman" w:cs="Times New Roman"/>
            <w:b/>
            <w:sz w:val="24"/>
            <w:szCs w:val="24"/>
          </w:rPr>
          <w:delText xml:space="preserve"> of adjacent passengers.</w:delText>
        </w:r>
      </w:del>
      <w:ins w:id="56" w:author="Windows 用户" w:date="2022-04-16T11:08:00Z">
        <w:r w:rsidR="009C117E">
          <w:rPr>
            <w:rFonts w:ascii="Times New Roman" w:hAnsi="Times New Roman" w:cs="Times New Roman"/>
            <w:b/>
            <w:sz w:val="24"/>
            <w:szCs w:val="24"/>
          </w:rPr>
          <w:t>We a</w:t>
        </w:r>
      </w:ins>
      <w:ins w:id="57" w:author="Windows 用户" w:date="2022-04-16T11:09:00Z">
        <w:r w:rsidR="009C117E">
          <w:rPr>
            <w:rFonts w:ascii="Times New Roman" w:hAnsi="Times New Roman" w:cs="Times New Roman"/>
            <w:b/>
            <w:sz w:val="24"/>
            <w:szCs w:val="24"/>
          </w:rPr>
          <w:t>lso assume that passengers always walk at the maximum possible speed because they want to get seated as quickly as possible (though</w:t>
        </w:r>
        <w:r w:rsidR="00D15E7F">
          <w:rPr>
            <w:rFonts w:ascii="Times New Roman" w:hAnsi="Times New Roman" w:cs="Times New Roman"/>
            <w:b/>
            <w:sz w:val="24"/>
            <w:szCs w:val="24"/>
          </w:rPr>
          <w:t xml:space="preserve"> not properly </w:t>
        </w:r>
      </w:ins>
      <w:ins w:id="58" w:author="Windows 用户" w:date="2022-04-16T11:10:00Z">
        <w:r w:rsidR="00D15E7F">
          <w:rPr>
            <w:rFonts w:ascii="Times New Roman" w:hAnsi="Times New Roman" w:cs="Times New Roman"/>
            <w:b/>
            <w:sz w:val="24"/>
            <w:szCs w:val="24"/>
          </w:rPr>
          <w:t>stated in the essay).</w:t>
        </w:r>
      </w:ins>
      <w:ins w:id="59" w:author="Windows 用户" w:date="2022-04-16T11:08:00Z">
        <w:r w:rsidR="00B40746">
          <w:rPr>
            <w:rFonts w:ascii="Times New Roman" w:hAnsi="Times New Roman" w:cs="Times New Roman"/>
            <w:b/>
            <w:sz w:val="24"/>
            <w:szCs w:val="24"/>
          </w:rPr>
          <w:t xml:space="preserve"> </w:t>
        </w:r>
      </w:ins>
    </w:p>
    <w:p w14:paraId="02D24ABA" w14:textId="77777777" w:rsidR="002D0835" w:rsidRPr="00046ACB" w:rsidRDefault="002D0835" w:rsidP="00845606">
      <w:pPr>
        <w:rPr>
          <w:rFonts w:ascii="Times New Roman" w:hAnsi="Times New Roman" w:cs="Times New Roman"/>
          <w:b/>
          <w:sz w:val="24"/>
          <w:szCs w:val="24"/>
        </w:rPr>
      </w:pPr>
    </w:p>
    <w:p w14:paraId="3023258E" w14:textId="6FF39D00" w:rsidR="00845606" w:rsidRPr="00046ACB" w:rsidDel="000340AD" w:rsidRDefault="00845606" w:rsidP="00845606">
      <w:pPr>
        <w:rPr>
          <w:del w:id="60" w:author="Windows 用户" w:date="2022-04-16T11:10:00Z"/>
          <w:rFonts w:ascii="Times New Roman" w:hAnsi="Times New Roman" w:cs="Times New Roman"/>
          <w:sz w:val="24"/>
          <w:szCs w:val="24"/>
        </w:rPr>
      </w:pPr>
    </w:p>
    <w:p w14:paraId="4F648756" w14:textId="4AD940DC" w:rsidR="00845606" w:rsidRPr="00046ACB" w:rsidDel="000340AD" w:rsidRDefault="00046ACB" w:rsidP="00845606">
      <w:pPr>
        <w:rPr>
          <w:del w:id="61" w:author="Windows 用户" w:date="2022-04-16T11:10:00Z"/>
          <w:rFonts w:ascii="Times New Roman" w:hAnsi="Times New Roman" w:cs="Times New Roman"/>
          <w:b/>
          <w:bCs/>
          <w:sz w:val="24"/>
          <w:szCs w:val="24"/>
        </w:rPr>
      </w:pPr>
      <w:del w:id="62" w:author="Windows 用户" w:date="2022-04-16T11:10:00Z">
        <w:r w:rsidRPr="00046ACB" w:rsidDel="000340AD">
          <w:rPr>
            <w:rFonts w:ascii="Times New Roman" w:hAnsi="Times New Roman" w:cs="Times New Roman"/>
            <w:b/>
            <w:bCs/>
            <w:sz w:val="24"/>
            <w:szCs w:val="24"/>
          </w:rPr>
          <w:delText>(</w:delText>
        </w:r>
      </w:del>
      <w:del w:id="63" w:author="Windows 用户" w:date="2022-04-16T11:00:00Z">
        <w:r w:rsidR="00845606" w:rsidRPr="00046ACB" w:rsidDel="0053703B">
          <w:rPr>
            <w:rFonts w:ascii="Times New Roman" w:hAnsi="Times New Roman" w:cs="Times New Roman"/>
            <w:b/>
            <w:bCs/>
            <w:sz w:val="24"/>
            <w:szCs w:val="24"/>
          </w:rPr>
          <w:delText>P10</w:delText>
        </w:r>
      </w:del>
      <w:del w:id="64" w:author="Windows 用户" w:date="2022-04-16T11:10:00Z">
        <w:r w:rsidRPr="00046ACB" w:rsidDel="000340AD">
          <w:rPr>
            <w:rFonts w:ascii="Times New Roman" w:hAnsi="Times New Roman" w:cs="Times New Roman"/>
            <w:b/>
            <w:bCs/>
            <w:sz w:val="24"/>
            <w:szCs w:val="24"/>
          </w:rPr>
          <w:delText>)</w:delText>
        </w:r>
      </w:del>
    </w:p>
    <w:p w14:paraId="5EA8C468" w14:textId="0B9A15BC" w:rsidR="00845606" w:rsidRPr="00046ACB" w:rsidDel="000318A8" w:rsidRDefault="00845606" w:rsidP="000318A8">
      <w:pPr>
        <w:rPr>
          <w:del w:id="65" w:author="Windows 用户" w:date="2022-04-16T10:53:00Z"/>
          <w:rFonts w:ascii="Times New Roman" w:hAnsi="Times New Roman" w:cs="Times New Roman"/>
          <w:b/>
          <w:sz w:val="24"/>
          <w:szCs w:val="24"/>
        </w:rPr>
      </w:pPr>
      <w:del w:id="66" w:author="Windows 用户" w:date="2022-04-16T11:10:00Z">
        <w:r w:rsidRPr="00046ACB" w:rsidDel="000340AD">
          <w:rPr>
            <w:rFonts w:ascii="Times New Roman" w:hAnsi="Times New Roman" w:cs="Times New Roman"/>
            <w:b/>
            <w:sz w:val="24"/>
            <w:szCs w:val="24"/>
          </w:rPr>
          <w:delText xml:space="preserve">Here are the last two assumptions. </w:delText>
        </w:r>
      </w:del>
      <w:del w:id="67" w:author="Windows 用户" w:date="2022-04-16T10:53:00Z">
        <w:r w:rsidRPr="00046ACB" w:rsidDel="000318A8">
          <w:rPr>
            <w:rFonts w:ascii="Times New Roman" w:hAnsi="Times New Roman" w:cs="Times New Roman"/>
            <w:b/>
            <w:sz w:val="24"/>
            <w:szCs w:val="24"/>
          </w:rPr>
          <w:delText>We’ll explain the second assumption soon afterwards.</w:delText>
        </w:r>
      </w:del>
    </w:p>
    <w:p w14:paraId="0B83C5A4" w14:textId="406DF1B5" w:rsidR="00845606" w:rsidRPr="00046ACB" w:rsidDel="000318A8" w:rsidRDefault="00845606" w:rsidP="000318A8">
      <w:pPr>
        <w:rPr>
          <w:del w:id="68" w:author="Windows 用户" w:date="2022-04-16T10:53:00Z"/>
          <w:rFonts w:ascii="Times New Roman" w:hAnsi="Times New Roman" w:cs="Times New Roman" w:hint="eastAsia"/>
          <w:sz w:val="24"/>
          <w:szCs w:val="24"/>
        </w:rPr>
      </w:pPr>
    </w:p>
    <w:p w14:paraId="5941E1B8" w14:textId="1E4CFA2A" w:rsidR="00845606" w:rsidDel="002D0835" w:rsidRDefault="00046ACB" w:rsidP="00845606">
      <w:pPr>
        <w:rPr>
          <w:del w:id="69" w:author="Windows 用户" w:date="2022-04-16T10:53:00Z"/>
          <w:rFonts w:ascii="Times New Roman" w:hAnsi="Times New Roman" w:cs="Times New Roman"/>
          <w:b/>
          <w:bCs/>
          <w:sz w:val="24"/>
          <w:szCs w:val="24"/>
        </w:rPr>
      </w:pPr>
      <w:del w:id="70" w:author="Windows 用户" w:date="2022-04-16T10:53:00Z">
        <w:r w:rsidRPr="00046ACB" w:rsidDel="000318A8">
          <w:rPr>
            <w:rFonts w:ascii="Times New Roman" w:hAnsi="Times New Roman" w:cs="Times New Roman"/>
            <w:b/>
            <w:bCs/>
            <w:sz w:val="24"/>
            <w:szCs w:val="24"/>
          </w:rPr>
          <w:delText>(</w:delText>
        </w:r>
        <w:r w:rsidR="00845606" w:rsidRPr="00046ACB" w:rsidDel="000318A8">
          <w:rPr>
            <w:rFonts w:ascii="Times New Roman" w:hAnsi="Times New Roman" w:cs="Times New Roman"/>
            <w:b/>
            <w:bCs/>
            <w:sz w:val="24"/>
            <w:szCs w:val="24"/>
          </w:rPr>
          <w:delText>P11</w:delText>
        </w:r>
        <w:r w:rsidRPr="00046ACB" w:rsidDel="000318A8">
          <w:rPr>
            <w:rFonts w:ascii="Times New Roman" w:hAnsi="Times New Roman" w:cs="Times New Roman"/>
            <w:b/>
            <w:bCs/>
            <w:sz w:val="24"/>
            <w:szCs w:val="24"/>
          </w:rPr>
          <w:delText>)</w:delText>
        </w:r>
      </w:del>
      <w:ins w:id="71" w:author="Windows 用户" w:date="2022-04-16T11:10:00Z">
        <w:r w:rsidR="00C30098">
          <w:rPr>
            <w:rFonts w:ascii="Times New Roman" w:hAnsi="Times New Roman" w:cs="Times New Roman"/>
            <w:b/>
            <w:bCs/>
            <w:sz w:val="24"/>
            <w:szCs w:val="24"/>
          </w:rPr>
          <w:t xml:space="preserve"> (P6)</w:t>
        </w:r>
      </w:ins>
    </w:p>
    <w:p w14:paraId="03EBA980" w14:textId="77777777" w:rsidR="002D0835" w:rsidRPr="00046ACB" w:rsidRDefault="002D0835" w:rsidP="000340AD">
      <w:pPr>
        <w:rPr>
          <w:ins w:id="72" w:author="Windows 用户" w:date="2022-04-16T11:11:00Z"/>
          <w:rFonts w:ascii="Times New Roman" w:hAnsi="Times New Roman" w:cs="Times New Roman"/>
          <w:b/>
          <w:bCs/>
          <w:sz w:val="24"/>
          <w:szCs w:val="24"/>
        </w:rPr>
      </w:pPr>
    </w:p>
    <w:p w14:paraId="4F7D3213" w14:textId="149E2FAC"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w:t>
      </w:r>
      <w:r w:rsidR="00C9068A">
        <w:rPr>
          <w:rFonts w:ascii="Times New Roman" w:hAnsi="Times New Roman" w:cs="Times New Roman" w:hint="eastAsia"/>
          <w:sz w:val="24"/>
          <w:szCs w:val="24"/>
        </w:rPr>
        <w:t>considered</w:t>
      </w:r>
      <w:r w:rsidRPr="00046ACB">
        <w:rPr>
          <w:rFonts w:ascii="Times New Roman" w:hAnsi="Times New Roman" w:cs="Times New Roman"/>
          <w:sz w:val="24"/>
          <w:szCs w:val="24"/>
        </w:rPr>
        <w:t xml:space="preserve"> </w:t>
      </w:r>
      <w:ins w:id="73" w:author="Windows 用户" w:date="2022-04-15T17:30:00Z">
        <w:r w:rsidR="00112817">
          <w:rPr>
            <w:rFonts w:ascii="Times New Roman" w:hAnsi="Times New Roman" w:cs="Times New Roman"/>
            <w:sz w:val="24"/>
            <w:szCs w:val="24"/>
          </w:rPr>
          <w:t xml:space="preserve">as </w:t>
        </w:r>
      </w:ins>
      <w:r w:rsidRPr="00046ACB">
        <w:rPr>
          <w:rFonts w:ascii="Times New Roman" w:hAnsi="Times New Roman" w:cs="Times New Roman"/>
          <w:sz w:val="24"/>
          <w:szCs w:val="24"/>
        </w:rPr>
        <w:t xml:space="preserve">points on the velocity function. </w:t>
      </w:r>
      <w:r w:rsidR="00FE5B6C">
        <w:rPr>
          <w:rFonts w:ascii="Times New Roman" w:hAnsi="Times New Roman" w:cs="Times New Roman"/>
          <w:b/>
          <w:sz w:val="24"/>
          <w:szCs w:val="24"/>
        </w:rPr>
        <w:t>This</w:t>
      </w:r>
      <w:r w:rsidRPr="00046ACB">
        <w:rPr>
          <w:rFonts w:ascii="Times New Roman" w:hAnsi="Times New Roman" w:cs="Times New Roman"/>
          <w:b/>
          <w:sz w:val="24"/>
          <w:szCs w:val="24"/>
        </w:rPr>
        <w:t xml:space="preserve">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w:t>
      </w:r>
      <w:r w:rsidR="00FE5B6C">
        <w:rPr>
          <w:rFonts w:ascii="Times New Roman" w:hAnsi="Times New Roman" w:cs="Times New Roman"/>
          <w:sz w:val="24"/>
          <w:szCs w:val="24"/>
        </w:rPr>
        <w:t>which will not d</w:t>
      </w:r>
      <w:r w:rsidR="00D37DD2">
        <w:rPr>
          <w:rFonts w:ascii="Times New Roman" w:hAnsi="Times New Roman" w:cs="Times New Roman"/>
          <w:sz w:val="24"/>
          <w:szCs w:val="24"/>
        </w:rPr>
        <w:t>ramatically affect the total time</w:t>
      </w:r>
      <w:r w:rsidRPr="00046ACB">
        <w:rPr>
          <w:rFonts w:ascii="Times New Roman" w:hAnsi="Times New Roman" w:cs="Times New Roman"/>
          <w:sz w:val="24"/>
          <w:szCs w:val="24"/>
        </w:rPr>
        <w:t xml:space="preserv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xml:space="preserve">. </w:t>
      </w:r>
      <w:r w:rsidR="00D37DD2">
        <w:rPr>
          <w:rFonts w:ascii="Times New Roman" w:hAnsi="Times New Roman" w:cs="Times New Roman"/>
          <w:sz w:val="24"/>
          <w:szCs w:val="24"/>
        </w:rPr>
        <w:t>Therefore</w:t>
      </w:r>
      <w:r w:rsidRPr="00046ACB">
        <w:rPr>
          <w:rFonts w:ascii="Times New Roman" w:hAnsi="Times New Roman" w:cs="Times New Roman"/>
          <w:sz w:val="24"/>
          <w:szCs w:val="24"/>
        </w:rPr>
        <w:t xml:space="preserve">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19FC683F"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del w:id="74" w:author="Windows 用户" w:date="2022-04-16T10:53:00Z">
        <w:r w:rsidRPr="00046ACB" w:rsidDel="000318A8">
          <w:rPr>
            <w:rFonts w:ascii="Times New Roman" w:hAnsi="Times New Roman" w:cs="Times New Roman"/>
            <w:b/>
            <w:bCs/>
            <w:sz w:val="24"/>
            <w:szCs w:val="24"/>
          </w:rPr>
          <w:delText>P12</w:delText>
        </w:r>
      </w:del>
      <w:ins w:id="75" w:author="Windows 用户" w:date="2022-04-16T10:53:00Z">
        <w:r w:rsidR="000318A8" w:rsidRPr="00046ACB">
          <w:rPr>
            <w:rFonts w:ascii="Times New Roman" w:hAnsi="Times New Roman" w:cs="Times New Roman"/>
            <w:b/>
            <w:bCs/>
            <w:sz w:val="24"/>
            <w:szCs w:val="24"/>
          </w:rPr>
          <w:t>P</w:t>
        </w:r>
      </w:ins>
      <w:ins w:id="76" w:author="Windows 用户" w:date="2022-04-16T11:11:00Z">
        <w:r w:rsidR="00E40AE8">
          <w:rPr>
            <w:rFonts w:ascii="Times New Roman" w:hAnsi="Times New Roman" w:cs="Times New Roman"/>
            <w:b/>
            <w:bCs/>
            <w:sz w:val="24"/>
            <w:szCs w:val="24"/>
          </w:rPr>
          <w:t>7</w:t>
        </w:r>
      </w:ins>
      <w:r w:rsidRPr="00046ACB">
        <w:rPr>
          <w:rFonts w:ascii="Times New Roman" w:hAnsi="Times New Roman" w:cs="Times New Roman"/>
          <w:b/>
          <w:bCs/>
          <w:sz w:val="24"/>
          <w:szCs w:val="24"/>
        </w:rPr>
        <w:t>)</w:t>
      </w:r>
    </w:p>
    <w:p w14:paraId="2CCFDABB" w14:textId="0644AAD9"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 xml:space="preserve">differs from SI, </w:t>
      </w:r>
      <w:del w:id="77" w:author="Windows 用户" w:date="2022-04-15T17:11:00Z">
        <w:r w:rsidR="00420336" w:rsidDel="003871FC">
          <w:rPr>
            <w:rFonts w:ascii="Times New Roman" w:hAnsi="Times New Roman" w:cs="Times New Roman"/>
            <w:b/>
            <w:sz w:val="24"/>
            <w:szCs w:val="24"/>
          </w:rPr>
          <w:delText>which</w:delText>
        </w:r>
        <w:r w:rsidRPr="00046ACB" w:rsidDel="003871FC">
          <w:rPr>
            <w:rFonts w:ascii="Times New Roman" w:hAnsi="Times New Roman" w:cs="Times New Roman"/>
            <w:b/>
            <w:sz w:val="24"/>
            <w:szCs w:val="24"/>
          </w:rPr>
          <w:delText xml:space="preserve"> </w:delText>
        </w:r>
      </w:del>
      <w:ins w:id="78" w:author="Windows 用户" w:date="2022-04-15T17:11:00Z">
        <w:r w:rsidR="003871FC">
          <w:rPr>
            <w:rFonts w:ascii="Times New Roman" w:hAnsi="Times New Roman" w:cs="Times New Roman"/>
            <w:b/>
            <w:sz w:val="24"/>
            <w:szCs w:val="24"/>
          </w:rPr>
          <w:t>and this</w:t>
        </w:r>
        <w:r w:rsidR="003871FC" w:rsidRPr="00046ACB">
          <w:rPr>
            <w:rFonts w:ascii="Times New Roman" w:hAnsi="Times New Roman" w:cs="Times New Roman"/>
            <w:b/>
            <w:sz w:val="24"/>
            <w:szCs w:val="24"/>
          </w:rPr>
          <w:t xml:space="preserve"> </w:t>
        </w:r>
      </w:ins>
      <w:r w:rsidRPr="00046ACB">
        <w:rPr>
          <w:rFonts w:ascii="Times New Roman" w:hAnsi="Times New Roman" w:cs="Times New Roman"/>
          <w:b/>
          <w:sz w:val="24"/>
          <w:szCs w:val="24"/>
        </w:rPr>
        <w:t xml:space="preserve">is the relationship between SI </w:t>
      </w:r>
      <w:del w:id="79" w:author="Windows 用户" w:date="2022-04-15T17:11:00Z">
        <w:r w:rsidRPr="00046ACB" w:rsidDel="0032280C">
          <w:rPr>
            <w:rFonts w:ascii="Times New Roman" w:hAnsi="Times New Roman" w:cs="Times New Roman"/>
            <w:b/>
            <w:sz w:val="24"/>
            <w:szCs w:val="24"/>
          </w:rPr>
          <w:delText xml:space="preserve">time and velocity </w:delText>
        </w:r>
      </w:del>
      <w:r w:rsidRPr="00046ACB">
        <w:rPr>
          <w:rFonts w:ascii="Times New Roman" w:hAnsi="Times New Roman" w:cs="Times New Roman"/>
          <w:b/>
          <w:sz w:val="24"/>
          <w:szCs w:val="24"/>
        </w:rPr>
        <w:t>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591590CF"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del w:id="80" w:author="Windows 用户" w:date="2022-04-16T10:54:00Z">
        <w:r w:rsidRPr="00046ACB" w:rsidDel="00390E40">
          <w:rPr>
            <w:rFonts w:ascii="Times New Roman" w:hAnsi="Times New Roman" w:cs="Times New Roman"/>
            <w:b/>
            <w:bCs/>
            <w:sz w:val="24"/>
            <w:szCs w:val="24"/>
          </w:rPr>
          <w:delText>P1</w:delText>
        </w:r>
        <w:r w:rsidR="00491D1C" w:rsidDel="00390E40">
          <w:rPr>
            <w:rFonts w:ascii="Times New Roman" w:hAnsi="Times New Roman" w:cs="Times New Roman"/>
            <w:b/>
            <w:bCs/>
            <w:sz w:val="24"/>
            <w:szCs w:val="24"/>
          </w:rPr>
          <w:delText>4</w:delText>
        </w:r>
      </w:del>
      <w:del w:id="81" w:author="Windows 用户" w:date="2022-04-16T11:11:00Z">
        <w:r w:rsidRPr="00046ACB" w:rsidDel="00533F20">
          <w:rPr>
            <w:rFonts w:ascii="Times New Roman" w:hAnsi="Times New Roman" w:cs="Times New Roman"/>
            <w:b/>
            <w:bCs/>
            <w:sz w:val="24"/>
            <w:szCs w:val="24"/>
          </w:rPr>
          <w:delText>-</w:delText>
        </w:r>
      </w:del>
      <w:del w:id="82" w:author="Windows 用户" w:date="2022-04-16T10:54:00Z">
        <w:r w:rsidRPr="00046ACB" w:rsidDel="00390E40">
          <w:rPr>
            <w:rFonts w:ascii="Times New Roman" w:hAnsi="Times New Roman" w:cs="Times New Roman"/>
            <w:b/>
            <w:bCs/>
            <w:sz w:val="24"/>
            <w:szCs w:val="24"/>
          </w:rPr>
          <w:delText>P1</w:delText>
        </w:r>
        <w:r w:rsidR="00491D1C" w:rsidDel="00390E40">
          <w:rPr>
            <w:rFonts w:ascii="Times New Roman" w:hAnsi="Times New Roman" w:cs="Times New Roman"/>
            <w:b/>
            <w:bCs/>
            <w:sz w:val="24"/>
            <w:szCs w:val="24"/>
          </w:rPr>
          <w:delText>6</w:delText>
        </w:r>
      </w:del>
      <w:ins w:id="83" w:author="Windows 用户" w:date="2022-04-16T11:11:00Z">
        <w:r w:rsidR="00533F20">
          <w:rPr>
            <w:rFonts w:ascii="Times New Roman" w:hAnsi="Times New Roman" w:cs="Times New Roman"/>
            <w:b/>
            <w:bCs/>
            <w:sz w:val="24"/>
            <w:szCs w:val="24"/>
          </w:rPr>
          <w:t>P8</w:t>
        </w:r>
      </w:ins>
      <w:r>
        <w:rPr>
          <w:rFonts w:ascii="Times New Roman" w:hAnsi="Times New Roman" w:cs="Times New Roman"/>
          <w:b/>
          <w:bCs/>
          <w:sz w:val="24"/>
          <w:szCs w:val="24"/>
        </w:rPr>
        <w:t>)</w:t>
      </w:r>
    </w:p>
    <w:p w14:paraId="66ACF027" w14:textId="3E51C81D"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w:t>
      </w:r>
      <w:ins w:id="84" w:author="Windows 用户" w:date="2022-04-16T11:12:00Z">
        <w:r w:rsidR="00E122E6">
          <w:rPr>
            <w:rFonts w:ascii="Times New Roman" w:hAnsi="Times New Roman" w:cs="Times New Roman"/>
            <w:sz w:val="24"/>
            <w:szCs w:val="24"/>
          </w:rPr>
          <w:t>, in other words, the properties of the model</w:t>
        </w:r>
      </w:ins>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w:t>
      </w:r>
      <w:ins w:id="85" w:author="Windows 用户" w:date="2022-04-16T11:14:00Z">
        <w:r w:rsidR="003724A2">
          <w:rPr>
            <w:rFonts w:ascii="Times New Roman" w:hAnsi="Times New Roman" w:cs="Times New Roman"/>
            <w:sz w:val="24"/>
            <w:szCs w:val="24"/>
          </w:rPr>
          <w:t>, or the properties of an aircraft or a strategy</w:t>
        </w:r>
      </w:ins>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Variables</w:t>
      </w:r>
      <w:ins w:id="86" w:author="Windows 用户" w:date="2022-04-16T11:14:00Z">
        <w:r w:rsidR="00CA1B6A">
          <w:rPr>
            <w:rFonts w:ascii="Times New Roman" w:hAnsi="Times New Roman" w:cs="Times New Roman"/>
            <w:b/>
            <w:bCs/>
            <w:sz w:val="24"/>
            <w:szCs w:val="24"/>
          </w:rPr>
          <w:t>, describing pro</w:t>
        </w:r>
      </w:ins>
      <w:ins w:id="87" w:author="Windows 用户" w:date="2022-04-16T11:15:00Z">
        <w:r w:rsidR="00CA1B6A">
          <w:rPr>
            <w:rFonts w:ascii="Times New Roman" w:hAnsi="Times New Roman" w:cs="Times New Roman"/>
            <w:b/>
            <w:bCs/>
            <w:sz w:val="24"/>
            <w:szCs w:val="24"/>
          </w:rPr>
          <w:t>perties of passengers,</w:t>
        </w:r>
      </w:ins>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w:t>
      </w:r>
      <w:r w:rsidR="000770F8">
        <w:rPr>
          <w:rFonts w:ascii="Times New Roman" w:hAnsi="Times New Roman" w:cs="Times New Roman"/>
          <w:sz w:val="24"/>
          <w:szCs w:val="24"/>
        </w:rPr>
        <w:t>T</w:t>
      </w:r>
      <w:r w:rsidR="000770F8" w:rsidRPr="00046ACB">
        <w:rPr>
          <w:rFonts w:ascii="Times New Roman" w:hAnsi="Times New Roman" w:cs="Times New Roman"/>
          <w:sz w:val="24"/>
          <w:szCs w:val="24"/>
        </w:rPr>
        <w:t xml:space="preserve">he </w:t>
      </w:r>
      <w:r w:rsidRPr="00046ACB">
        <w:rPr>
          <w:rFonts w:ascii="Times New Roman" w:hAnsi="Times New Roman" w:cs="Times New Roman"/>
          <w:sz w:val="24"/>
          <w:szCs w:val="24"/>
        </w:rPr>
        <w:t>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016304E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88" w:author="Windows 用户" w:date="2022-04-16T10:54:00Z">
        <w:r w:rsidRPr="00046ACB" w:rsidDel="00CF179C">
          <w:rPr>
            <w:rFonts w:ascii="Times New Roman" w:hAnsi="Times New Roman" w:cs="Times New Roman"/>
            <w:b/>
            <w:bCs/>
            <w:sz w:val="24"/>
            <w:szCs w:val="24"/>
          </w:rPr>
          <w:delText>P1</w:delText>
        </w:r>
        <w:r w:rsidR="00491D1C" w:rsidDel="00CF179C">
          <w:rPr>
            <w:rFonts w:ascii="Times New Roman" w:hAnsi="Times New Roman" w:cs="Times New Roman"/>
            <w:b/>
            <w:bCs/>
            <w:sz w:val="24"/>
            <w:szCs w:val="24"/>
          </w:rPr>
          <w:delText>7</w:delText>
        </w:r>
      </w:del>
      <w:ins w:id="89" w:author="Windows 用户" w:date="2022-04-16T10:58:00Z">
        <w:r w:rsidR="00ED5C1C">
          <w:rPr>
            <w:rFonts w:ascii="Times New Roman" w:hAnsi="Times New Roman" w:cs="Times New Roman"/>
            <w:b/>
            <w:bCs/>
            <w:sz w:val="24"/>
            <w:szCs w:val="24"/>
          </w:rPr>
          <w:t>P</w:t>
        </w:r>
      </w:ins>
      <w:ins w:id="90" w:author="Windows 用户" w:date="2022-04-16T11:16:00Z">
        <w:r w:rsidR="00F66830">
          <w:rPr>
            <w:rFonts w:ascii="Times New Roman" w:hAnsi="Times New Roman" w:cs="Times New Roman"/>
            <w:b/>
            <w:bCs/>
            <w:sz w:val="24"/>
            <w:szCs w:val="24"/>
          </w:rPr>
          <w:t>9</w:t>
        </w:r>
      </w:ins>
      <w:r w:rsidRPr="00046ACB">
        <w:rPr>
          <w:rFonts w:ascii="Times New Roman" w:hAnsi="Times New Roman" w:cs="Times New Roman"/>
          <w:b/>
          <w:bCs/>
          <w:sz w:val="24"/>
          <w:szCs w:val="24"/>
        </w:rPr>
        <w:t>)</w:t>
      </w:r>
    </w:p>
    <w:p w14:paraId="09F84340" w14:textId="5CF21F3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w:t>
      </w:r>
      <w:r w:rsidR="00D37DD2">
        <w:rPr>
          <w:rFonts w:ascii="Times New Roman" w:hAnsi="Times New Roman" w:cs="Times New Roman"/>
          <w:sz w:val="24"/>
          <w:szCs w:val="24"/>
        </w:rPr>
        <w:t>ariable.</w:t>
      </w:r>
    </w:p>
    <w:p w14:paraId="14389C55" w14:textId="77777777" w:rsidR="008F33E8" w:rsidRDefault="008F33E8" w:rsidP="008F33E8">
      <w:pPr>
        <w:rPr>
          <w:ins w:id="91" w:author="Windows 用户" w:date="2022-04-16T10:55:00Z"/>
          <w:rFonts w:ascii="Times New Roman" w:hAnsi="Times New Roman" w:cs="Times New Roman"/>
          <w:sz w:val="24"/>
          <w:szCs w:val="24"/>
        </w:rPr>
      </w:pPr>
    </w:p>
    <w:p w14:paraId="41791EE7" w14:textId="488DFD00" w:rsidR="001B48CA" w:rsidRPr="00515960" w:rsidRDefault="001B48CA" w:rsidP="008F33E8">
      <w:pPr>
        <w:rPr>
          <w:rFonts w:ascii="Times New Roman" w:hAnsi="Times New Roman" w:cs="Times New Roman" w:hint="eastAsia"/>
          <w:b/>
          <w:sz w:val="24"/>
          <w:szCs w:val="24"/>
          <w:rPrChange w:id="92" w:author="Windows 用户" w:date="2022-04-16T10:55:00Z">
            <w:rPr>
              <w:rFonts w:ascii="Times New Roman" w:hAnsi="Times New Roman" w:cs="Times New Roman" w:hint="eastAsia"/>
              <w:sz w:val="24"/>
              <w:szCs w:val="24"/>
            </w:rPr>
          </w:rPrChange>
        </w:rPr>
      </w:pPr>
      <w:ins w:id="93" w:author="Windows 用户" w:date="2022-04-16T10:55:00Z">
        <w:r w:rsidRPr="00515960">
          <w:rPr>
            <w:rFonts w:ascii="Times New Roman" w:hAnsi="Times New Roman" w:cs="Times New Roman" w:hint="eastAsia"/>
            <w:b/>
            <w:sz w:val="24"/>
            <w:szCs w:val="24"/>
            <w:rPrChange w:id="94" w:author="Windows 用户" w:date="2022-04-16T10:55:00Z">
              <w:rPr>
                <w:rFonts w:ascii="Times New Roman" w:hAnsi="Times New Roman" w:cs="Times New Roman" w:hint="eastAsia"/>
                <w:sz w:val="24"/>
                <w:szCs w:val="24"/>
              </w:rPr>
            </w:rPrChange>
          </w:rPr>
          <w:t>(</w:t>
        </w:r>
        <w:r w:rsidRPr="00515960">
          <w:rPr>
            <w:rFonts w:ascii="Times New Roman" w:hAnsi="Times New Roman" w:cs="Times New Roman"/>
            <w:b/>
            <w:sz w:val="24"/>
            <w:szCs w:val="24"/>
            <w:rPrChange w:id="95" w:author="Windows 用户" w:date="2022-04-16T10:55:00Z">
              <w:rPr>
                <w:rFonts w:ascii="Times New Roman" w:hAnsi="Times New Roman" w:cs="Times New Roman"/>
                <w:sz w:val="24"/>
                <w:szCs w:val="24"/>
              </w:rPr>
            </w:rPrChange>
          </w:rPr>
          <w:t>P1</w:t>
        </w:r>
      </w:ins>
      <w:ins w:id="96" w:author="Windows 用户" w:date="2022-04-16T11:16:00Z">
        <w:r w:rsidR="005C10DF">
          <w:rPr>
            <w:rFonts w:ascii="Times New Roman" w:hAnsi="Times New Roman" w:cs="Times New Roman"/>
            <w:b/>
            <w:sz w:val="24"/>
            <w:szCs w:val="24"/>
          </w:rPr>
          <w:t>0</w:t>
        </w:r>
      </w:ins>
      <w:ins w:id="97" w:author="Windows 用户" w:date="2022-04-16T10:55:00Z">
        <w:r w:rsidRPr="00515960">
          <w:rPr>
            <w:rFonts w:ascii="Times New Roman" w:hAnsi="Times New Roman" w:cs="Times New Roman"/>
            <w:b/>
            <w:sz w:val="24"/>
            <w:szCs w:val="24"/>
            <w:rPrChange w:id="98" w:author="Windows 用户" w:date="2022-04-16T10:55:00Z">
              <w:rPr>
                <w:rFonts w:ascii="Times New Roman" w:hAnsi="Times New Roman" w:cs="Times New Roman"/>
                <w:sz w:val="24"/>
                <w:szCs w:val="24"/>
              </w:rPr>
            </w:rPrChange>
          </w:rPr>
          <w:t>)</w:t>
        </w:r>
      </w:ins>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7CBCD75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99" w:author="Windows 用户" w:date="2022-04-16T10:54:00Z">
        <w:r w:rsidRPr="00046ACB" w:rsidDel="008373F3">
          <w:rPr>
            <w:rFonts w:ascii="Times New Roman" w:hAnsi="Times New Roman" w:cs="Times New Roman"/>
            <w:b/>
            <w:bCs/>
            <w:sz w:val="24"/>
            <w:szCs w:val="24"/>
          </w:rPr>
          <w:delText>P1</w:delText>
        </w:r>
        <w:r w:rsidR="00491D1C" w:rsidDel="008373F3">
          <w:rPr>
            <w:rFonts w:ascii="Times New Roman" w:hAnsi="Times New Roman" w:cs="Times New Roman"/>
            <w:b/>
            <w:bCs/>
            <w:sz w:val="24"/>
            <w:szCs w:val="24"/>
          </w:rPr>
          <w:delText>8</w:delText>
        </w:r>
      </w:del>
      <w:ins w:id="100" w:author="Windows 用户" w:date="2022-04-16T10:54:00Z">
        <w:r w:rsidR="008373F3" w:rsidRPr="00046ACB">
          <w:rPr>
            <w:rFonts w:ascii="Times New Roman" w:hAnsi="Times New Roman" w:cs="Times New Roman"/>
            <w:b/>
            <w:bCs/>
            <w:sz w:val="24"/>
            <w:szCs w:val="24"/>
          </w:rPr>
          <w:t>P1</w:t>
        </w:r>
      </w:ins>
      <w:ins w:id="101" w:author="Windows 用户" w:date="2022-04-16T11:17:00Z">
        <w:r w:rsidR="005449C6">
          <w:rPr>
            <w:rFonts w:ascii="Times New Roman" w:hAnsi="Times New Roman" w:cs="Times New Roman"/>
            <w:b/>
            <w:bCs/>
            <w:sz w:val="24"/>
            <w:szCs w:val="24"/>
          </w:rPr>
          <w:t>1</w:t>
        </w:r>
      </w:ins>
      <w:r w:rsidRPr="00046ACB">
        <w:rPr>
          <w:rFonts w:ascii="Times New Roman" w:hAnsi="Times New Roman" w:cs="Times New Roman"/>
          <w:b/>
          <w:bCs/>
          <w:sz w:val="24"/>
          <w:szCs w:val="24"/>
        </w:rPr>
        <w:t>)</w:t>
      </w:r>
    </w:p>
    <w:p w14:paraId="12A59AFC" w14:textId="0AD5CDE8"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w:t>
      </w:r>
      <w:r w:rsidR="00C9068A">
        <w:rPr>
          <w:rFonts w:ascii="Times New Roman" w:hAnsi="Times New Roman" w:cs="Times New Roman" w:hint="eastAsia"/>
          <w:sz w:val="24"/>
          <w:szCs w:val="24"/>
        </w:rPr>
        <w:t>There aren</w:t>
      </w:r>
      <w:r w:rsidR="00FE5B6C">
        <w:rPr>
          <w:rFonts w:ascii="Times New Roman" w:hAnsi="Times New Roman" w:cs="Times New Roman"/>
          <w:sz w:val="24"/>
          <w:szCs w:val="24"/>
        </w:rPr>
        <w:t>’</w:t>
      </w:r>
      <w:r w:rsidR="00C9068A">
        <w:rPr>
          <w:rFonts w:ascii="Times New Roman" w:hAnsi="Times New Roman" w:cs="Times New Roman" w:hint="eastAsia"/>
          <w:sz w:val="24"/>
          <w:szCs w:val="24"/>
        </w:rPr>
        <w:t xml:space="preserve">t scenarios of contradictions such as </w:t>
      </w:r>
      <w:del w:id="102" w:author="Windows 用户" w:date="2022-04-15T16:42:00Z">
        <w:r w:rsidR="00C9068A" w:rsidDel="00BB5C85">
          <w:rPr>
            <w:rFonts w:ascii="Times New Roman" w:hAnsi="Times New Roman" w:cs="Times New Roman" w:hint="eastAsia"/>
            <w:sz w:val="24"/>
            <w:szCs w:val="24"/>
          </w:rPr>
          <w:delText>v</w:delText>
        </w:r>
      </w:del>
      <m:oMath>
        <m:r>
          <w:ins w:id="103" w:author="Windows 用户" w:date="2022-04-15T16:43:00Z">
            <m:rPr>
              <m:sty m:val="p"/>
            </m:rPr>
            <w:rPr>
              <w:rFonts w:ascii="Cambria Math" w:hAnsi="Cambria Math" w:cs="Times New Roman"/>
              <w:sz w:val="24"/>
              <w:szCs w:val="24"/>
            </w:rPr>
            <m:t>v</m:t>
          </w:ins>
        </m:r>
      </m:oMath>
      <w:del w:id="104" w:author="Windows 用户" w:date="2022-04-15T16:42:00Z">
        <w:r w:rsidR="00C9068A" w:rsidDel="00BB5C85">
          <w:rPr>
            <w:rFonts w:ascii="Times New Roman" w:hAnsi="Times New Roman" w:cs="Times New Roman" w:hint="eastAsia"/>
            <w:sz w:val="24"/>
            <w:szCs w:val="24"/>
          </w:rPr>
          <w:delText xml:space="preserve"> </w:delText>
        </w:r>
      </w:del>
      <w:ins w:id="105" w:author="Windows 用户" w:date="2022-04-15T16:43:00Z">
        <w:r w:rsidR="00BB5C85">
          <w:rPr>
            <w:rFonts w:ascii="Times New Roman" w:hAnsi="Times New Roman" w:cs="Times New Roman"/>
            <w:sz w:val="24"/>
            <w:szCs w:val="24"/>
          </w:rPr>
          <w:t xml:space="preserve"> </w:t>
        </w:r>
      </w:ins>
      <w:r w:rsidR="00C9068A">
        <w:rPr>
          <w:rFonts w:ascii="Times New Roman" w:hAnsi="Times New Roman" w:cs="Times New Roman" w:hint="eastAsia"/>
          <w:sz w:val="24"/>
          <w:szCs w:val="24"/>
        </w:rPr>
        <w:t>equals infinity in this case</w:t>
      </w:r>
      <w:r w:rsidRPr="00046ACB">
        <w:rPr>
          <w:rFonts w:ascii="Times New Roman" w:hAnsi="Times New Roman" w:cs="Times New Roman"/>
          <w:sz w:val="24"/>
          <w:szCs w:val="24"/>
        </w:rPr>
        <w:t>.</w:t>
      </w:r>
    </w:p>
    <w:p w14:paraId="763774EF" w14:textId="77777777" w:rsidR="008F33E8" w:rsidRPr="00046ACB" w:rsidRDefault="008F33E8" w:rsidP="008F33E8">
      <w:pPr>
        <w:rPr>
          <w:rFonts w:ascii="Times New Roman" w:hAnsi="Times New Roman" w:cs="Times New Roman"/>
          <w:sz w:val="24"/>
          <w:szCs w:val="24"/>
        </w:rPr>
      </w:pPr>
    </w:p>
    <w:p w14:paraId="488DE84A" w14:textId="26A91F2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06" w:author="Windows 用户" w:date="2022-04-16T10:54:00Z">
        <w:r w:rsidRPr="00046ACB" w:rsidDel="00F20290">
          <w:rPr>
            <w:rFonts w:ascii="Times New Roman" w:hAnsi="Times New Roman" w:cs="Times New Roman"/>
            <w:b/>
            <w:bCs/>
            <w:sz w:val="24"/>
            <w:szCs w:val="24"/>
          </w:rPr>
          <w:delText>P1</w:delText>
        </w:r>
        <w:r w:rsidR="00491D1C" w:rsidDel="00F20290">
          <w:rPr>
            <w:rFonts w:ascii="Times New Roman" w:hAnsi="Times New Roman" w:cs="Times New Roman"/>
            <w:b/>
            <w:bCs/>
            <w:sz w:val="24"/>
            <w:szCs w:val="24"/>
          </w:rPr>
          <w:delText>9</w:delText>
        </w:r>
      </w:del>
      <w:ins w:id="107" w:author="Windows 用户" w:date="2022-04-16T10:54:00Z">
        <w:r w:rsidR="00F20290" w:rsidRPr="00046ACB">
          <w:rPr>
            <w:rFonts w:ascii="Times New Roman" w:hAnsi="Times New Roman" w:cs="Times New Roman"/>
            <w:b/>
            <w:bCs/>
            <w:sz w:val="24"/>
            <w:szCs w:val="24"/>
          </w:rPr>
          <w:t>P1</w:t>
        </w:r>
      </w:ins>
      <w:ins w:id="108" w:author="Windows 用户" w:date="2022-04-16T11:17:00Z">
        <w:r w:rsidR="005449C6">
          <w:rPr>
            <w:rFonts w:ascii="Times New Roman" w:hAnsi="Times New Roman" w:cs="Times New Roman"/>
            <w:b/>
            <w:bCs/>
            <w:sz w:val="24"/>
            <w:szCs w:val="24"/>
          </w:rPr>
          <w:t>2</w:t>
        </w:r>
      </w:ins>
      <w:r w:rsidRPr="00046ACB">
        <w:rPr>
          <w:rFonts w:ascii="Times New Roman" w:hAnsi="Times New Roman" w:cs="Times New Roman"/>
          <w:b/>
          <w:bCs/>
          <w:sz w:val="24"/>
          <w:szCs w:val="24"/>
        </w:rPr>
        <w:t>)</w:t>
      </w:r>
    </w:p>
    <w:p w14:paraId="07153547" w14:textId="5C8A5B9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w:t>
      </w:r>
      <w:del w:id="109" w:author="Windows 用户" w:date="2022-04-15T16:43:00Z">
        <w:r w:rsidRPr="00046ACB" w:rsidDel="00BB5C85">
          <w:rPr>
            <w:rFonts w:ascii="Times New Roman" w:hAnsi="Times New Roman" w:cs="Times New Roman"/>
            <w:sz w:val="24"/>
            <w:szCs w:val="24"/>
          </w:rPr>
          <w:delText xml:space="preserve">in </w:delText>
        </w:r>
      </w:del>
      <w:ins w:id="110" w:author="Windows 用户" w:date="2022-04-15T16:43:00Z">
        <w:r w:rsidR="00BB5C85">
          <w:rPr>
            <w:rFonts w:ascii="Times New Roman" w:hAnsi="Times New Roman" w:cs="Times New Roman"/>
            <w:sz w:val="24"/>
            <w:szCs w:val="24"/>
          </w:rPr>
          <w:t>on</w:t>
        </w:r>
        <w:r w:rsidR="00BB5C85" w:rsidRPr="00046ACB">
          <w:rPr>
            <w:rFonts w:ascii="Times New Roman" w:hAnsi="Times New Roman" w:cs="Times New Roman"/>
            <w:sz w:val="24"/>
            <w:szCs w:val="24"/>
          </w:rPr>
          <w:t xml:space="preserve"> </w:t>
        </w:r>
      </w:ins>
      <w:r w:rsidRPr="00046ACB">
        <w:rPr>
          <w:rFonts w:ascii="Times New Roman" w:hAnsi="Times New Roman" w:cs="Times New Roman"/>
          <w:sz w:val="24"/>
          <w:szCs w:val="24"/>
        </w:rPr>
        <w:t xml:space="preserve">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w:t>
      </w:r>
      <w:r w:rsidR="00D37DD2">
        <w:rPr>
          <w:rFonts w:ascii="Times New Roman" w:hAnsi="Times New Roman" w:cs="Times New Roman"/>
          <w:sz w:val="24"/>
          <w:szCs w:val="24"/>
        </w:rPr>
        <w:t>proper and</w:t>
      </w:r>
      <w:r w:rsidRPr="00046ACB">
        <w:rPr>
          <w:rFonts w:ascii="Times New Roman" w:hAnsi="Times New Roman" w:cs="Times New Roman"/>
          <w:sz w:val="24"/>
          <w:szCs w:val="24"/>
        </w:rPr>
        <w:t xml:space="preserve"> realistic</w:t>
      </w:r>
      <w:r w:rsidR="00C9068A">
        <w:rPr>
          <w:rFonts w:ascii="Times New Roman" w:hAnsi="Times New Roman" w:cs="Times New Roman" w:hint="eastAsia"/>
          <w:sz w:val="24"/>
          <w:szCs w:val="24"/>
        </w:rPr>
        <w:t>. It</w:t>
      </w:r>
      <w:r w:rsidRPr="00046ACB">
        <w:rPr>
          <w:rFonts w:ascii="Times New Roman" w:hAnsi="Times New Roman" w:cs="Times New Roman"/>
          <w:sz w:val="24"/>
          <w:szCs w:val="24"/>
        </w:rPr>
        <w:t xml:space="preserve">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029F207B"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11" w:author="Windows 用户" w:date="2022-04-16T11:17:00Z">
        <w:r w:rsidRPr="00046ACB" w:rsidDel="00414976">
          <w:rPr>
            <w:rFonts w:ascii="Times New Roman" w:hAnsi="Times New Roman" w:cs="Times New Roman"/>
            <w:b/>
            <w:bCs/>
            <w:sz w:val="24"/>
            <w:szCs w:val="24"/>
          </w:rPr>
          <w:delText>P</w:delText>
        </w:r>
        <w:r w:rsidR="00491D1C" w:rsidDel="00414976">
          <w:rPr>
            <w:rFonts w:ascii="Times New Roman" w:hAnsi="Times New Roman" w:cs="Times New Roman"/>
            <w:b/>
            <w:bCs/>
            <w:sz w:val="24"/>
            <w:szCs w:val="24"/>
          </w:rPr>
          <w:delText>20</w:delText>
        </w:r>
      </w:del>
      <w:ins w:id="112" w:author="Windows 用户" w:date="2022-04-16T11:17:00Z">
        <w:r w:rsidR="00414976" w:rsidRPr="00046ACB">
          <w:rPr>
            <w:rFonts w:ascii="Times New Roman" w:hAnsi="Times New Roman" w:cs="Times New Roman"/>
            <w:b/>
            <w:bCs/>
            <w:sz w:val="24"/>
            <w:szCs w:val="24"/>
          </w:rPr>
          <w:t>P</w:t>
        </w:r>
        <w:r w:rsidR="00414976">
          <w:rPr>
            <w:rFonts w:ascii="Times New Roman" w:hAnsi="Times New Roman" w:cs="Times New Roman"/>
            <w:b/>
            <w:bCs/>
            <w:sz w:val="24"/>
            <w:szCs w:val="24"/>
          </w:rPr>
          <w:t>13</w:t>
        </w:r>
      </w:ins>
      <w:r w:rsidRPr="00046ACB">
        <w:rPr>
          <w:rFonts w:ascii="Times New Roman" w:hAnsi="Times New Roman" w:cs="Times New Roman"/>
          <w:b/>
          <w:bCs/>
          <w:sz w:val="24"/>
          <w:szCs w:val="24"/>
        </w:rPr>
        <w:t>)</w:t>
      </w:r>
    </w:p>
    <w:p w14:paraId="62AC75E2" w14:textId="2DA1C833"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w:t>
      </w:r>
      <w:r w:rsidR="00D911B2">
        <w:rPr>
          <w:rFonts w:ascii="Times New Roman" w:hAnsi="Times New Roman" w:cs="Times New Roman"/>
          <w:color w:val="000000" w:themeColor="text1"/>
          <w:kern w:val="24"/>
          <w:sz w:val="24"/>
          <w:szCs w:val="24"/>
        </w:rPr>
        <w:t>w</w:t>
      </w:r>
      <w:r w:rsidRPr="00046ACB">
        <w:rPr>
          <w:rFonts w:ascii="Times New Roman" w:hAnsi="Times New Roman" w:cs="Times New Roman"/>
          <w:color w:val="000000" w:themeColor="text1"/>
          <w:kern w:val="24"/>
          <w:sz w:val="24"/>
          <w:szCs w:val="24"/>
        </w:rPr>
        <w:t xml:space="preserve">e use Greenshields speed-density linear model </w:t>
      </w:r>
      <w:del w:id="113" w:author="Windows 用户" w:date="2022-04-15T16:43:00Z">
        <w:r w:rsidRPr="00046ACB" w:rsidDel="00DA1830">
          <w:rPr>
            <w:rFonts w:ascii="Times New Roman" w:hAnsi="Times New Roman" w:cs="Times New Roman"/>
            <w:color w:val="000000" w:themeColor="text1"/>
            <w:kern w:val="24"/>
            <w:sz w:val="24"/>
            <w:szCs w:val="24"/>
          </w:rPr>
          <w:delText xml:space="preserve"> </w:delText>
        </w:r>
      </w:del>
      <w:r w:rsidRPr="00046ACB">
        <w:rPr>
          <w:rFonts w:ascii="Times New Roman" w:hAnsi="Times New Roman" w:cs="Times New Roman"/>
          <w:color w:val="000000" w:themeColor="text1"/>
          <w:kern w:val="24"/>
          <w:sz w:val="24"/>
          <w:szCs w:val="24"/>
        </w:rPr>
        <w:t xml:space="preserve">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w:t>
      </w:r>
      <w:del w:id="114" w:author="Windows 用户" w:date="2022-04-16T11:17:00Z">
        <w:r w:rsidRPr="00046ACB" w:rsidDel="00247B57">
          <w:rPr>
            <w:rFonts w:ascii="Times New Roman" w:hAnsi="Times New Roman" w:cs="Times New Roman"/>
            <w:color w:val="000000" w:themeColor="text1"/>
            <w:kern w:val="24"/>
            <w:sz w:val="24"/>
            <w:szCs w:val="24"/>
          </w:rPr>
          <w:delText xml:space="preserve"> </w:delText>
        </w:r>
      </w:del>
      <m:oMath>
        <m:r>
          <w:ins w:id="115" w:author="Windows 用户" w:date="2022-04-16T11:17:00Z">
            <m:rPr>
              <m:sty m:val="p"/>
            </m:rPr>
            <w:rPr>
              <w:rFonts w:ascii="Cambria Math" w:hAnsi="Cambria Math" w:cs="Times New Roman"/>
              <w:color w:val="000000" w:themeColor="text1"/>
              <w:kern w:val="24"/>
              <w:sz w:val="24"/>
              <w:szCs w:val="24"/>
            </w:rPr>
            <m:t xml:space="preserve"> </m:t>
          </w:ins>
        </m:r>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777FB06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16" w:author="Windows 用户" w:date="2022-04-16T11:17:00Z">
        <w:r w:rsidRPr="00046ACB" w:rsidDel="009C72E9">
          <w:rPr>
            <w:rFonts w:ascii="Times New Roman" w:hAnsi="Times New Roman" w:cs="Times New Roman"/>
            <w:b/>
            <w:bCs/>
            <w:color w:val="000000" w:themeColor="text1"/>
            <w:kern w:val="24"/>
            <w:sz w:val="24"/>
            <w:szCs w:val="24"/>
          </w:rPr>
          <w:delText>P2</w:delText>
        </w:r>
        <w:r w:rsidR="00491D1C" w:rsidDel="009C72E9">
          <w:rPr>
            <w:rFonts w:ascii="Times New Roman" w:hAnsi="Times New Roman" w:cs="Times New Roman"/>
            <w:b/>
            <w:bCs/>
            <w:color w:val="000000" w:themeColor="text1"/>
            <w:kern w:val="24"/>
            <w:sz w:val="24"/>
            <w:szCs w:val="24"/>
          </w:rPr>
          <w:delText>1</w:delText>
        </w:r>
      </w:del>
      <w:ins w:id="117" w:author="Windows 用户" w:date="2022-04-16T11:17:00Z">
        <w:r w:rsidR="009C72E9" w:rsidRPr="00046ACB">
          <w:rPr>
            <w:rFonts w:ascii="Times New Roman" w:hAnsi="Times New Roman" w:cs="Times New Roman"/>
            <w:b/>
            <w:bCs/>
            <w:color w:val="000000" w:themeColor="text1"/>
            <w:kern w:val="24"/>
            <w:sz w:val="24"/>
            <w:szCs w:val="24"/>
          </w:rPr>
          <w:t>P</w:t>
        </w:r>
        <w:r w:rsidR="009C72E9">
          <w:rPr>
            <w:rFonts w:ascii="Times New Roman" w:hAnsi="Times New Roman" w:cs="Times New Roman"/>
            <w:b/>
            <w:bCs/>
            <w:color w:val="000000" w:themeColor="text1"/>
            <w:kern w:val="24"/>
            <w:sz w:val="24"/>
            <w:szCs w:val="24"/>
          </w:rPr>
          <w:t>14</w:t>
        </w:r>
      </w:ins>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6F9D94E6"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18" w:author="Windows 用户" w:date="2022-04-16T11:18:00Z">
        <w:r w:rsidRPr="00046ACB" w:rsidDel="004D6981">
          <w:rPr>
            <w:rFonts w:ascii="Times New Roman" w:hAnsi="Times New Roman" w:cs="Times New Roman"/>
            <w:b/>
            <w:bCs/>
            <w:color w:val="000000" w:themeColor="text1"/>
            <w:kern w:val="24"/>
            <w:sz w:val="24"/>
            <w:szCs w:val="24"/>
          </w:rPr>
          <w:delText>P2</w:delText>
        </w:r>
        <w:r w:rsidR="00491D1C" w:rsidDel="004D6981">
          <w:rPr>
            <w:rFonts w:ascii="Times New Roman" w:hAnsi="Times New Roman" w:cs="Times New Roman"/>
            <w:b/>
            <w:bCs/>
            <w:color w:val="000000" w:themeColor="text1"/>
            <w:kern w:val="24"/>
            <w:sz w:val="24"/>
            <w:szCs w:val="24"/>
          </w:rPr>
          <w:delText>2</w:delText>
        </w:r>
      </w:del>
      <w:ins w:id="119" w:author="Windows 用户" w:date="2022-04-16T11:18:00Z">
        <w:r w:rsidR="004D6981" w:rsidRPr="00046ACB">
          <w:rPr>
            <w:rFonts w:ascii="Times New Roman" w:hAnsi="Times New Roman" w:cs="Times New Roman"/>
            <w:b/>
            <w:bCs/>
            <w:color w:val="000000" w:themeColor="text1"/>
            <w:kern w:val="24"/>
            <w:sz w:val="24"/>
            <w:szCs w:val="24"/>
          </w:rPr>
          <w:t>P</w:t>
        </w:r>
        <w:r w:rsidR="004D6981">
          <w:rPr>
            <w:rFonts w:ascii="Times New Roman" w:hAnsi="Times New Roman" w:cs="Times New Roman"/>
            <w:b/>
            <w:bCs/>
            <w:color w:val="000000" w:themeColor="text1"/>
            <w:kern w:val="24"/>
            <w:sz w:val="24"/>
            <w:szCs w:val="24"/>
          </w:rPr>
          <w:t>15</w:t>
        </w:r>
      </w:ins>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2330835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20" w:author="Windows 用户" w:date="2022-04-16T11:18:00Z">
        <w:r w:rsidRPr="00046ACB" w:rsidDel="00D9689D">
          <w:rPr>
            <w:rFonts w:ascii="Times New Roman" w:hAnsi="Times New Roman" w:cs="Times New Roman"/>
            <w:b/>
            <w:bCs/>
            <w:color w:val="000000" w:themeColor="text1"/>
            <w:kern w:val="24"/>
            <w:sz w:val="24"/>
            <w:szCs w:val="24"/>
          </w:rPr>
          <w:delText>P2</w:delText>
        </w:r>
        <w:r w:rsidR="00491D1C" w:rsidDel="00D9689D">
          <w:rPr>
            <w:rFonts w:ascii="Times New Roman" w:hAnsi="Times New Roman" w:cs="Times New Roman"/>
            <w:b/>
            <w:bCs/>
            <w:color w:val="000000" w:themeColor="text1"/>
            <w:kern w:val="24"/>
            <w:sz w:val="24"/>
            <w:szCs w:val="24"/>
          </w:rPr>
          <w:delText>3</w:delText>
        </w:r>
      </w:del>
      <w:ins w:id="121" w:author="Windows 用户" w:date="2022-04-16T11:18:00Z">
        <w:r w:rsidR="00D9689D" w:rsidRPr="00046ACB">
          <w:rPr>
            <w:rFonts w:ascii="Times New Roman" w:hAnsi="Times New Roman" w:cs="Times New Roman"/>
            <w:b/>
            <w:bCs/>
            <w:color w:val="000000" w:themeColor="text1"/>
            <w:kern w:val="24"/>
            <w:sz w:val="24"/>
            <w:szCs w:val="24"/>
          </w:rPr>
          <w:t>P</w:t>
        </w:r>
        <w:r w:rsidR="00D9689D">
          <w:rPr>
            <w:rFonts w:ascii="Times New Roman" w:hAnsi="Times New Roman" w:cs="Times New Roman"/>
            <w:b/>
            <w:bCs/>
            <w:color w:val="000000" w:themeColor="text1"/>
            <w:kern w:val="24"/>
            <w:sz w:val="24"/>
            <w:szCs w:val="24"/>
          </w:rPr>
          <w:t>16</w:t>
        </w:r>
      </w:ins>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43C92F25" w:rsidR="008F33E8" w:rsidRPr="00046ACB" w:rsidRDefault="008F33E8" w:rsidP="008F33E8">
      <w:pPr>
        <w:rPr>
          <w:rFonts w:ascii="Times New Roman" w:hAnsi="Times New Roman" w:cs="Times New Roman"/>
          <w:b/>
          <w:bCs/>
          <w:color w:val="000000" w:themeColor="text1"/>
          <w:kern w:val="24"/>
          <w:sz w:val="24"/>
          <w:szCs w:val="24"/>
        </w:rPr>
      </w:pPr>
      <w:del w:id="122" w:author="Windows 用户" w:date="2022-04-16T11:19:00Z">
        <w:r w:rsidRPr="00046ACB" w:rsidDel="00D9689D">
          <w:rPr>
            <w:rFonts w:ascii="Times New Roman" w:hAnsi="Times New Roman" w:cs="Times New Roman"/>
            <w:b/>
            <w:bCs/>
            <w:color w:val="000000" w:themeColor="text1"/>
            <w:kern w:val="24"/>
            <w:sz w:val="24"/>
            <w:szCs w:val="24"/>
          </w:rPr>
          <w:delText>(P2</w:delText>
        </w:r>
        <w:r w:rsidR="00491D1C" w:rsidDel="00D9689D">
          <w:rPr>
            <w:rFonts w:ascii="Times New Roman" w:hAnsi="Times New Roman" w:cs="Times New Roman"/>
            <w:b/>
            <w:bCs/>
            <w:color w:val="000000" w:themeColor="text1"/>
            <w:kern w:val="24"/>
            <w:sz w:val="24"/>
            <w:szCs w:val="24"/>
          </w:rPr>
          <w:delText>4</w:delText>
        </w:r>
        <w:r w:rsidRPr="00046ACB" w:rsidDel="00D9689D">
          <w:rPr>
            <w:rFonts w:ascii="Times New Roman" w:hAnsi="Times New Roman" w:cs="Times New Roman"/>
            <w:b/>
            <w:bCs/>
            <w:color w:val="000000" w:themeColor="text1"/>
            <w:kern w:val="24"/>
            <w:sz w:val="24"/>
            <w:szCs w:val="24"/>
          </w:rPr>
          <w:delText>)</w:delText>
        </w:r>
      </w:del>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792B4655"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23" w:author="Windows 用户" w:date="2022-04-16T11:22:00Z">
        <w:r w:rsidRPr="00046ACB" w:rsidDel="008F4A6D">
          <w:rPr>
            <w:rFonts w:ascii="Times New Roman" w:hAnsi="Times New Roman" w:cs="Times New Roman"/>
            <w:b/>
            <w:bCs/>
            <w:color w:val="000000" w:themeColor="text1"/>
            <w:kern w:val="24"/>
            <w:sz w:val="24"/>
            <w:szCs w:val="24"/>
          </w:rPr>
          <w:delText>P2</w:delText>
        </w:r>
        <w:r w:rsidR="00491D1C" w:rsidDel="008F4A6D">
          <w:rPr>
            <w:rFonts w:ascii="Times New Roman" w:hAnsi="Times New Roman" w:cs="Times New Roman"/>
            <w:b/>
            <w:bCs/>
            <w:color w:val="000000" w:themeColor="text1"/>
            <w:kern w:val="24"/>
            <w:sz w:val="24"/>
            <w:szCs w:val="24"/>
          </w:rPr>
          <w:delText>5</w:delText>
        </w:r>
      </w:del>
      <w:ins w:id="124" w:author="Windows 用户" w:date="2022-04-16T11:22:00Z">
        <w:r w:rsidR="008F4A6D" w:rsidRPr="00046ACB">
          <w:rPr>
            <w:rFonts w:ascii="Times New Roman" w:hAnsi="Times New Roman" w:cs="Times New Roman"/>
            <w:b/>
            <w:bCs/>
            <w:color w:val="000000" w:themeColor="text1"/>
            <w:kern w:val="24"/>
            <w:sz w:val="24"/>
            <w:szCs w:val="24"/>
          </w:rPr>
          <w:t>P</w:t>
        </w:r>
        <w:r w:rsidR="008F4A6D">
          <w:rPr>
            <w:rFonts w:ascii="Times New Roman" w:hAnsi="Times New Roman" w:cs="Times New Roman"/>
            <w:b/>
            <w:bCs/>
            <w:color w:val="000000" w:themeColor="text1"/>
            <w:kern w:val="24"/>
            <w:sz w:val="24"/>
            <w:szCs w:val="24"/>
          </w:rPr>
          <w:t>17</w:t>
        </w:r>
      </w:ins>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5FDB1C6D"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(but we’ll later add </w:t>
      </w:r>
      <w:r w:rsidR="00D37DD2">
        <w:rPr>
          <w:rFonts w:ascii="Times New Roman" w:hAnsi="Times New Roman" w:cs="Times New Roman"/>
          <w:i/>
          <w:color w:val="000000" w:themeColor="text1"/>
          <w:kern w:val="24"/>
          <w:sz w:val="24"/>
          <w:szCs w:val="24"/>
        </w:rPr>
        <w:t>dis</w:t>
      </w:r>
      <w:r w:rsidRPr="00046ACB">
        <w:rPr>
          <w:rFonts w:ascii="Times New Roman" w:hAnsi="Times New Roman" w:cs="Times New Roman"/>
          <w:i/>
          <w:color w:val="000000" w:themeColor="text1"/>
          <w:kern w:val="24"/>
          <w:sz w:val="24"/>
          <w:szCs w:val="24"/>
        </w:rPr>
        <w:t>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1C46929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25" w:author="Windows 用户" w:date="2022-04-16T11:22:00Z">
        <w:r w:rsidRPr="00046ACB" w:rsidDel="00E8208E">
          <w:rPr>
            <w:rFonts w:ascii="Times New Roman" w:hAnsi="Times New Roman" w:cs="Times New Roman"/>
            <w:b/>
            <w:bCs/>
            <w:color w:val="000000" w:themeColor="text1"/>
            <w:kern w:val="24"/>
            <w:sz w:val="24"/>
            <w:szCs w:val="24"/>
          </w:rPr>
          <w:delText>P2</w:delText>
        </w:r>
        <w:r w:rsidR="00491D1C" w:rsidDel="00E8208E">
          <w:rPr>
            <w:rFonts w:ascii="Times New Roman" w:hAnsi="Times New Roman" w:cs="Times New Roman"/>
            <w:b/>
            <w:bCs/>
            <w:color w:val="000000" w:themeColor="text1"/>
            <w:kern w:val="24"/>
            <w:sz w:val="24"/>
            <w:szCs w:val="24"/>
          </w:rPr>
          <w:delText>6</w:delText>
        </w:r>
      </w:del>
      <w:ins w:id="126" w:author="Windows 用户" w:date="2022-04-16T11:22:00Z">
        <w:r w:rsidR="00E8208E" w:rsidRPr="00046ACB">
          <w:rPr>
            <w:rFonts w:ascii="Times New Roman" w:hAnsi="Times New Roman" w:cs="Times New Roman"/>
            <w:b/>
            <w:bCs/>
            <w:color w:val="000000" w:themeColor="text1"/>
            <w:kern w:val="24"/>
            <w:sz w:val="24"/>
            <w:szCs w:val="24"/>
          </w:rPr>
          <w:t>P</w:t>
        </w:r>
        <w:r w:rsidR="00E8208E">
          <w:rPr>
            <w:rFonts w:ascii="Times New Roman" w:hAnsi="Times New Roman" w:cs="Times New Roman"/>
            <w:b/>
            <w:bCs/>
            <w:color w:val="000000" w:themeColor="text1"/>
            <w:kern w:val="24"/>
            <w:sz w:val="24"/>
            <w:szCs w:val="24"/>
          </w:rPr>
          <w:t>18</w:t>
        </w:r>
      </w:ins>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32E9FF8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w:t>
      </w:r>
      <w:del w:id="127" w:author="Windows 用户" w:date="2022-04-16T11:22:00Z">
        <w:r w:rsidRPr="00046ACB" w:rsidDel="00E8208E">
          <w:rPr>
            <w:rFonts w:ascii="Times New Roman" w:hAnsi="Times New Roman" w:cs="Times New Roman"/>
            <w:b/>
            <w:bCs/>
            <w:color w:val="000000" w:themeColor="text1"/>
            <w:kern w:val="24"/>
            <w:sz w:val="24"/>
            <w:szCs w:val="24"/>
          </w:rPr>
          <w:delText>P2</w:delText>
        </w:r>
        <w:r w:rsidR="00491D1C" w:rsidDel="00E8208E">
          <w:rPr>
            <w:rFonts w:ascii="Times New Roman" w:hAnsi="Times New Roman" w:cs="Times New Roman"/>
            <w:b/>
            <w:bCs/>
            <w:color w:val="000000" w:themeColor="text1"/>
            <w:kern w:val="24"/>
            <w:sz w:val="24"/>
            <w:szCs w:val="24"/>
          </w:rPr>
          <w:delText>7</w:delText>
        </w:r>
      </w:del>
      <w:ins w:id="128" w:author="Windows 用户" w:date="2022-04-16T11:22:00Z">
        <w:r w:rsidR="00E8208E" w:rsidRPr="00046ACB">
          <w:rPr>
            <w:rFonts w:ascii="Times New Roman" w:hAnsi="Times New Roman" w:cs="Times New Roman"/>
            <w:b/>
            <w:bCs/>
            <w:color w:val="000000" w:themeColor="text1"/>
            <w:kern w:val="24"/>
            <w:sz w:val="24"/>
            <w:szCs w:val="24"/>
          </w:rPr>
          <w:t>P</w:t>
        </w:r>
        <w:r w:rsidR="00E8208E">
          <w:rPr>
            <w:rFonts w:ascii="Times New Roman" w:hAnsi="Times New Roman" w:cs="Times New Roman"/>
            <w:b/>
            <w:bCs/>
            <w:color w:val="000000" w:themeColor="text1"/>
            <w:kern w:val="24"/>
            <w:sz w:val="24"/>
            <w:szCs w:val="24"/>
          </w:rPr>
          <w:t>19</w:t>
        </w:r>
      </w:ins>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788F32E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29" w:author="Windows 用户" w:date="2022-04-16T11:22:00Z">
        <w:r w:rsidRPr="00046ACB" w:rsidDel="008875EE">
          <w:rPr>
            <w:rFonts w:ascii="Times New Roman" w:hAnsi="Times New Roman" w:cs="Times New Roman"/>
            <w:b/>
            <w:bCs/>
            <w:sz w:val="24"/>
            <w:szCs w:val="24"/>
          </w:rPr>
          <w:delText>P2</w:delText>
        </w:r>
        <w:r w:rsidR="00491D1C" w:rsidDel="008875EE">
          <w:rPr>
            <w:rFonts w:ascii="Times New Roman" w:hAnsi="Times New Roman" w:cs="Times New Roman"/>
            <w:b/>
            <w:bCs/>
            <w:sz w:val="24"/>
            <w:szCs w:val="24"/>
          </w:rPr>
          <w:delText>8</w:delText>
        </w:r>
      </w:del>
      <w:ins w:id="130" w:author="Windows 用户" w:date="2022-04-16T11:22:00Z">
        <w:r w:rsidR="008875EE" w:rsidRPr="00046ACB">
          <w:rPr>
            <w:rFonts w:ascii="Times New Roman" w:hAnsi="Times New Roman" w:cs="Times New Roman"/>
            <w:b/>
            <w:bCs/>
            <w:sz w:val="24"/>
            <w:szCs w:val="24"/>
          </w:rPr>
          <w:t>P2</w:t>
        </w:r>
        <w:r w:rsidR="008875EE">
          <w:rPr>
            <w:rFonts w:ascii="Times New Roman" w:hAnsi="Times New Roman" w:cs="Times New Roman"/>
            <w:b/>
            <w:bCs/>
            <w:sz w:val="24"/>
            <w:szCs w:val="24"/>
          </w:rPr>
          <w:t>0</w:t>
        </w:r>
      </w:ins>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76747D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31" w:author="Windows 用户" w:date="2022-04-16T11:22:00Z">
        <w:r w:rsidRPr="00046ACB" w:rsidDel="00E56B7F">
          <w:rPr>
            <w:rFonts w:ascii="Times New Roman" w:hAnsi="Times New Roman" w:cs="Times New Roman"/>
            <w:b/>
            <w:bCs/>
            <w:sz w:val="24"/>
            <w:szCs w:val="24"/>
          </w:rPr>
          <w:delText>P2</w:delText>
        </w:r>
        <w:r w:rsidR="00491D1C" w:rsidDel="00E56B7F">
          <w:rPr>
            <w:rFonts w:ascii="Times New Roman" w:hAnsi="Times New Roman" w:cs="Times New Roman"/>
            <w:b/>
            <w:bCs/>
            <w:sz w:val="24"/>
            <w:szCs w:val="24"/>
          </w:rPr>
          <w:delText>9</w:delText>
        </w:r>
      </w:del>
      <w:ins w:id="132" w:author="Windows 用户" w:date="2022-04-16T11:22:00Z">
        <w:r w:rsidR="00E56B7F" w:rsidRPr="00046ACB">
          <w:rPr>
            <w:rFonts w:ascii="Times New Roman" w:hAnsi="Times New Roman" w:cs="Times New Roman"/>
            <w:b/>
            <w:bCs/>
            <w:sz w:val="24"/>
            <w:szCs w:val="24"/>
          </w:rPr>
          <w:t>P2</w:t>
        </w:r>
        <w:r w:rsidR="00E56B7F">
          <w:rPr>
            <w:rFonts w:ascii="Times New Roman" w:hAnsi="Times New Roman" w:cs="Times New Roman"/>
            <w:b/>
            <w:bCs/>
            <w:sz w:val="24"/>
            <w:szCs w:val="24"/>
          </w:rPr>
          <w:t>1</w:t>
        </w:r>
      </w:ins>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D7A3253"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33" w:author="Windows 用户" w:date="2022-04-16T11:22:00Z">
        <w:r w:rsidRPr="00046ACB" w:rsidDel="002D49BB">
          <w:rPr>
            <w:rFonts w:ascii="Times New Roman" w:hAnsi="Times New Roman" w:cs="Times New Roman"/>
            <w:b/>
            <w:bCs/>
            <w:sz w:val="24"/>
            <w:szCs w:val="24"/>
          </w:rPr>
          <w:delText>P</w:delText>
        </w:r>
        <w:r w:rsidR="00491D1C" w:rsidDel="002D49BB">
          <w:rPr>
            <w:rFonts w:ascii="Times New Roman" w:hAnsi="Times New Roman" w:cs="Times New Roman"/>
            <w:b/>
            <w:bCs/>
            <w:sz w:val="24"/>
            <w:szCs w:val="24"/>
          </w:rPr>
          <w:delText>30</w:delText>
        </w:r>
      </w:del>
      <w:ins w:id="134" w:author="Windows 用户" w:date="2022-04-16T11:22:00Z">
        <w:r w:rsidR="002D49BB" w:rsidRPr="00046ACB">
          <w:rPr>
            <w:rFonts w:ascii="Times New Roman" w:hAnsi="Times New Roman" w:cs="Times New Roman"/>
            <w:b/>
            <w:bCs/>
            <w:sz w:val="24"/>
            <w:szCs w:val="24"/>
          </w:rPr>
          <w:t>P</w:t>
        </w:r>
        <w:r w:rsidR="002D49BB">
          <w:rPr>
            <w:rFonts w:ascii="Times New Roman" w:hAnsi="Times New Roman" w:cs="Times New Roman"/>
            <w:b/>
            <w:bCs/>
            <w:sz w:val="24"/>
            <w:szCs w:val="24"/>
          </w:rPr>
          <w:t>22</w:t>
        </w:r>
      </w:ins>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0DE7E89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35" w:author="Windows 用户" w:date="2022-04-16T11:23:00Z">
        <w:r w:rsidRPr="00046ACB" w:rsidDel="007F7F9A">
          <w:rPr>
            <w:rFonts w:ascii="Times New Roman" w:hAnsi="Times New Roman" w:cs="Times New Roman"/>
            <w:b/>
            <w:bCs/>
            <w:sz w:val="24"/>
            <w:szCs w:val="24"/>
          </w:rPr>
          <w:delText>P3</w:delText>
        </w:r>
        <w:r w:rsidR="00491D1C" w:rsidDel="007F7F9A">
          <w:rPr>
            <w:rFonts w:ascii="Times New Roman" w:hAnsi="Times New Roman" w:cs="Times New Roman"/>
            <w:b/>
            <w:bCs/>
            <w:sz w:val="24"/>
            <w:szCs w:val="24"/>
          </w:rPr>
          <w:delText>1</w:delText>
        </w:r>
      </w:del>
      <w:ins w:id="136" w:author="Windows 用户" w:date="2022-04-16T11:23:00Z">
        <w:r w:rsidR="007F7F9A" w:rsidRPr="00046ACB">
          <w:rPr>
            <w:rFonts w:ascii="Times New Roman" w:hAnsi="Times New Roman" w:cs="Times New Roman"/>
            <w:b/>
            <w:bCs/>
            <w:sz w:val="24"/>
            <w:szCs w:val="24"/>
          </w:rPr>
          <w:t>P</w:t>
        </w:r>
        <w:r w:rsidR="007F7F9A">
          <w:rPr>
            <w:rFonts w:ascii="Times New Roman" w:hAnsi="Times New Roman" w:cs="Times New Roman"/>
            <w:b/>
            <w:bCs/>
            <w:sz w:val="24"/>
            <w:szCs w:val="24"/>
          </w:rPr>
          <w:t>23</w:t>
        </w:r>
      </w:ins>
      <w:r w:rsidRPr="00046ACB">
        <w:rPr>
          <w:rFonts w:ascii="Times New Roman" w:hAnsi="Times New Roman" w:cs="Times New Roman"/>
          <w:b/>
          <w:bCs/>
          <w:sz w:val="24"/>
          <w:szCs w:val="24"/>
        </w:rPr>
        <w:t>)</w:t>
      </w:r>
    </w:p>
    <w:p w14:paraId="4931DF6F" w14:textId="31FE042C"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w:t>
      </w:r>
      <w:r w:rsidR="00C9068A">
        <w:rPr>
          <w:rFonts w:ascii="Times New Roman" w:hAnsi="Times New Roman" w:cs="Times New Roman" w:hint="eastAsia"/>
          <w:sz w:val="24"/>
          <w:szCs w:val="24"/>
        </w:rPr>
        <w:t>selecting</w:t>
      </w:r>
      <w:r w:rsidRPr="00046ACB">
        <w:rPr>
          <w:rFonts w:ascii="Times New Roman" w:hAnsi="Times New Roman" w:cs="Times New Roman"/>
          <w:sz w:val="24"/>
          <w:szCs w:val="24"/>
        </w:rPr>
        <w:t xml:space="preserve">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E20A2C" w:rsidP="00845606">
      <w:pPr>
        <w:jc w:val="center"/>
        <w:rPr>
          <w:rFonts w:ascii="Times New Roman" w:hAnsi="Times New Roman" w:cs="Times New Roman"/>
          <w:sz w:val="24"/>
          <w:szCs w:val="24"/>
        </w:rPr>
      </w:pPr>
      <w:r w:rsidRPr="00E20A2C">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6.15pt;height:34.15pt;mso-width-percent:0;mso-height-percent:0;mso-width-percent:0;mso-height-percent:0" o:ole="">
            <v:imagedata r:id="rId8" o:title=""/>
          </v:shape>
          <o:OLEObject Type="Embed" ProgID="Equation.AxMath" ShapeID="_x0000_i1025" DrawAspect="Content" ObjectID="_1711614156" r:id="rId9"/>
        </w:object>
      </w:r>
    </w:p>
    <w:p w14:paraId="016C2F61" w14:textId="77777777" w:rsidR="008F33E8" w:rsidRPr="00046ACB" w:rsidRDefault="008F33E8" w:rsidP="008F33E8">
      <w:pPr>
        <w:rPr>
          <w:rFonts w:ascii="Times New Roman" w:hAnsi="Times New Roman" w:cs="Times New Roman"/>
          <w:sz w:val="24"/>
          <w:szCs w:val="24"/>
        </w:rPr>
      </w:pPr>
    </w:p>
    <w:p w14:paraId="2E6258DB" w14:textId="5FE2AAD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37" w:author="Windows 用户" w:date="2022-04-16T11:23:00Z">
        <w:r w:rsidRPr="00046ACB" w:rsidDel="007F7F9A">
          <w:rPr>
            <w:rFonts w:ascii="Times New Roman" w:hAnsi="Times New Roman" w:cs="Times New Roman"/>
            <w:b/>
            <w:bCs/>
            <w:sz w:val="24"/>
            <w:szCs w:val="24"/>
          </w:rPr>
          <w:delText>P3</w:delText>
        </w:r>
        <w:r w:rsidR="00491D1C" w:rsidDel="007F7F9A">
          <w:rPr>
            <w:rFonts w:ascii="Times New Roman" w:hAnsi="Times New Roman" w:cs="Times New Roman"/>
            <w:b/>
            <w:bCs/>
            <w:sz w:val="24"/>
            <w:szCs w:val="24"/>
          </w:rPr>
          <w:delText>2</w:delText>
        </w:r>
      </w:del>
      <w:ins w:id="138" w:author="Windows 用户" w:date="2022-04-16T11:23:00Z">
        <w:r w:rsidR="007F7F9A" w:rsidRPr="00046ACB">
          <w:rPr>
            <w:rFonts w:ascii="Times New Roman" w:hAnsi="Times New Roman" w:cs="Times New Roman"/>
            <w:b/>
            <w:bCs/>
            <w:sz w:val="24"/>
            <w:szCs w:val="24"/>
          </w:rPr>
          <w:t>P</w:t>
        </w:r>
        <w:r w:rsidR="007F7F9A">
          <w:rPr>
            <w:rFonts w:ascii="Times New Roman" w:hAnsi="Times New Roman" w:cs="Times New Roman"/>
            <w:b/>
            <w:bCs/>
            <w:sz w:val="24"/>
            <w:szCs w:val="24"/>
          </w:rPr>
          <w:t>24</w:t>
        </w:r>
      </w:ins>
      <w:r w:rsidRPr="00046ACB">
        <w:rPr>
          <w:rFonts w:ascii="Times New Roman" w:hAnsi="Times New Roman" w:cs="Times New Roman"/>
          <w:b/>
          <w:bCs/>
          <w:sz w:val="24"/>
          <w:szCs w:val="24"/>
        </w:rPr>
        <w:t>)</w:t>
      </w:r>
    </w:p>
    <w:p w14:paraId="0DF7A161" w14:textId="4D456984"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After obtaining all these indicators, we </w:t>
      </w:r>
      <w:r w:rsidR="00F60C2F">
        <w:rPr>
          <w:rFonts w:ascii="Times New Roman" w:hAnsi="Times New Roman" w:cs="Times New Roman"/>
          <w:sz w:val="24"/>
          <w:szCs w:val="24"/>
        </w:rPr>
        <w:t xml:space="preserve">will </w:t>
      </w:r>
      <w:r w:rsidRPr="00046ACB">
        <w:rPr>
          <w:rFonts w:ascii="Times New Roman" w:hAnsi="Times New Roman" w:cs="Times New Roman"/>
          <w:sz w:val="24"/>
          <w:szCs w:val="24"/>
        </w:rPr>
        <w:t>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62189847"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39" w:author="Windows 用户" w:date="2022-04-16T11:23:00Z">
        <w:r w:rsidRPr="00046ACB" w:rsidDel="005E061B">
          <w:rPr>
            <w:rFonts w:ascii="Times New Roman" w:hAnsi="Times New Roman" w:cs="Times New Roman"/>
            <w:b/>
            <w:bCs/>
            <w:sz w:val="24"/>
            <w:szCs w:val="24"/>
          </w:rPr>
          <w:delText>P3</w:delText>
        </w:r>
        <w:r w:rsidR="00491D1C" w:rsidDel="005E061B">
          <w:rPr>
            <w:rFonts w:ascii="Times New Roman" w:hAnsi="Times New Roman" w:cs="Times New Roman"/>
            <w:b/>
            <w:bCs/>
            <w:sz w:val="24"/>
            <w:szCs w:val="24"/>
          </w:rPr>
          <w:delText>3</w:delText>
        </w:r>
      </w:del>
      <w:ins w:id="140" w:author="Windows 用户" w:date="2022-04-16T11:23:00Z">
        <w:r w:rsidR="005E061B" w:rsidRPr="00046ACB">
          <w:rPr>
            <w:rFonts w:ascii="Times New Roman" w:hAnsi="Times New Roman" w:cs="Times New Roman"/>
            <w:b/>
            <w:bCs/>
            <w:sz w:val="24"/>
            <w:szCs w:val="24"/>
          </w:rPr>
          <w:t>P</w:t>
        </w:r>
        <w:r w:rsidR="005E061B">
          <w:rPr>
            <w:rFonts w:ascii="Times New Roman" w:hAnsi="Times New Roman" w:cs="Times New Roman"/>
            <w:b/>
            <w:bCs/>
            <w:sz w:val="24"/>
            <w:szCs w:val="24"/>
          </w:rPr>
          <w:t>25</w:t>
        </w:r>
      </w:ins>
      <w:r w:rsidRPr="00046ACB">
        <w:rPr>
          <w:rFonts w:ascii="Times New Roman" w:hAnsi="Times New Roman" w:cs="Times New Roman"/>
          <w:b/>
          <w:bCs/>
          <w:sz w:val="24"/>
          <w:szCs w:val="24"/>
        </w:rPr>
        <w:t>)</w:t>
      </w:r>
    </w:p>
    <w:p w14:paraId="614B8F11" w14:textId="10F32735"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xml:space="preserve">) </w:t>
      </w:r>
      <w:ins w:id="141" w:author="Windows 用户" w:date="2022-04-15T16:49:00Z">
        <w:r w:rsidR="00337A29">
          <w:rPr>
            <w:rFonts w:ascii="Times New Roman" w:hAnsi="Times New Roman" w:cs="Times New Roman"/>
            <w:sz w:val="24"/>
            <w:szCs w:val="24"/>
          </w:rPr>
          <w:t xml:space="preserve">the </w:t>
        </w:r>
      </w:ins>
      <w:r w:rsidR="008F33E8" w:rsidRPr="00046ACB">
        <w:rPr>
          <w:rFonts w:ascii="Times New Roman" w:hAnsi="Times New Roman" w:cs="Times New Roman"/>
          <w:sz w:val="24"/>
          <w:szCs w:val="24"/>
        </w:rPr>
        <w:t>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4586DA9D"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w:t>
      </w:r>
      <w:del w:id="142" w:author="Windows 用户" w:date="2022-04-15T17:36:00Z">
        <w:r w:rsidRPr="00046ACB" w:rsidDel="00B4397D">
          <w:rPr>
            <w:rFonts w:ascii="Times New Roman" w:hAnsi="Times New Roman" w:cs="Times New Roman"/>
            <w:sz w:val="24"/>
            <w:szCs w:val="24"/>
          </w:rPr>
          <w:delText xml:space="preserve">Intuitively, the </w:delText>
        </w:r>
      </w:del>
      <w:ins w:id="143" w:author="Windows 用户" w:date="2022-04-15T17:36:00Z">
        <w:r w:rsidR="00B4397D">
          <w:rPr>
            <w:rFonts w:ascii="Times New Roman" w:hAnsi="Times New Roman" w:cs="Times New Roman"/>
            <w:sz w:val="24"/>
            <w:szCs w:val="24"/>
          </w:rPr>
          <w:t>T</w:t>
        </w:r>
        <w:r w:rsidR="00B4397D" w:rsidRPr="00046ACB">
          <w:rPr>
            <w:rFonts w:ascii="Times New Roman" w:hAnsi="Times New Roman" w:cs="Times New Roman"/>
            <w:sz w:val="24"/>
            <w:szCs w:val="24"/>
          </w:rPr>
          <w:t xml:space="preserve">he </w:t>
        </w:r>
      </w:ins>
      <w:r w:rsidRPr="00046ACB">
        <w:rPr>
          <w:rFonts w:ascii="Times New Roman" w:hAnsi="Times New Roman" w:cs="Times New Roman"/>
          <w:sz w:val="24"/>
          <w:szCs w:val="24"/>
        </w:rPr>
        <w:t xml:space="preserve">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3C02EE76"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44" w:author="Windows 用户" w:date="2022-04-16T11:23:00Z">
        <w:r w:rsidRPr="00046ACB" w:rsidDel="00E13AB0">
          <w:rPr>
            <w:rFonts w:ascii="Times New Roman" w:hAnsi="Times New Roman" w:cs="Times New Roman"/>
            <w:b/>
            <w:bCs/>
            <w:sz w:val="24"/>
            <w:szCs w:val="24"/>
          </w:rPr>
          <w:delText>P3</w:delText>
        </w:r>
        <w:r w:rsidR="00491D1C" w:rsidDel="00E13AB0">
          <w:rPr>
            <w:rFonts w:ascii="Times New Roman" w:hAnsi="Times New Roman" w:cs="Times New Roman"/>
            <w:b/>
            <w:bCs/>
            <w:sz w:val="24"/>
            <w:szCs w:val="24"/>
          </w:rPr>
          <w:delText>4</w:delText>
        </w:r>
      </w:del>
      <w:ins w:id="145" w:author="Windows 用户" w:date="2022-04-16T11:23:00Z">
        <w:r w:rsidR="00E13AB0" w:rsidRPr="00046ACB">
          <w:rPr>
            <w:rFonts w:ascii="Times New Roman" w:hAnsi="Times New Roman" w:cs="Times New Roman"/>
            <w:b/>
            <w:bCs/>
            <w:sz w:val="24"/>
            <w:szCs w:val="24"/>
          </w:rPr>
          <w:t>P</w:t>
        </w:r>
        <w:r w:rsidR="00E13AB0">
          <w:rPr>
            <w:rFonts w:ascii="Times New Roman" w:hAnsi="Times New Roman" w:cs="Times New Roman"/>
            <w:b/>
            <w:bCs/>
            <w:sz w:val="24"/>
            <w:szCs w:val="24"/>
          </w:rPr>
          <w:t>26</w:t>
        </w:r>
      </w:ins>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742FB487"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46" w:author="Windows 用户" w:date="2022-04-16T11:24:00Z">
        <w:r w:rsidRPr="00046ACB" w:rsidDel="000B6FB6">
          <w:rPr>
            <w:rFonts w:ascii="Times New Roman" w:hAnsi="Times New Roman" w:cs="Times New Roman"/>
            <w:b/>
            <w:bCs/>
            <w:sz w:val="24"/>
            <w:szCs w:val="24"/>
          </w:rPr>
          <w:delText>P3</w:delText>
        </w:r>
        <w:r w:rsidR="00491D1C" w:rsidDel="000B6FB6">
          <w:rPr>
            <w:rFonts w:ascii="Times New Roman" w:hAnsi="Times New Roman" w:cs="Times New Roman"/>
            <w:b/>
            <w:bCs/>
            <w:sz w:val="24"/>
            <w:szCs w:val="24"/>
          </w:rPr>
          <w:delText>5</w:delText>
        </w:r>
      </w:del>
      <w:ins w:id="147" w:author="Windows 用户" w:date="2022-04-16T11:24:00Z">
        <w:r w:rsidR="000B6FB6" w:rsidRPr="00046ACB">
          <w:rPr>
            <w:rFonts w:ascii="Times New Roman" w:hAnsi="Times New Roman" w:cs="Times New Roman"/>
            <w:b/>
            <w:bCs/>
            <w:sz w:val="24"/>
            <w:szCs w:val="24"/>
          </w:rPr>
          <w:t>P</w:t>
        </w:r>
        <w:r w:rsidR="000B6FB6">
          <w:rPr>
            <w:rFonts w:ascii="Times New Roman" w:hAnsi="Times New Roman" w:cs="Times New Roman"/>
            <w:b/>
            <w:bCs/>
            <w:sz w:val="24"/>
            <w:szCs w:val="24"/>
          </w:rPr>
          <w:t>27</w:t>
        </w:r>
      </w:ins>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6E09D68E"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48" w:author="Windows 用户" w:date="2022-04-16T11:24:00Z">
        <w:r w:rsidRPr="00046ACB" w:rsidDel="000B6FB6">
          <w:rPr>
            <w:rFonts w:ascii="Times New Roman" w:hAnsi="Times New Roman" w:cs="Times New Roman"/>
            <w:b/>
            <w:bCs/>
            <w:sz w:val="24"/>
            <w:szCs w:val="24"/>
          </w:rPr>
          <w:delText>P3</w:delText>
        </w:r>
        <w:r w:rsidR="00491D1C" w:rsidDel="000B6FB6">
          <w:rPr>
            <w:rFonts w:ascii="Times New Roman" w:hAnsi="Times New Roman" w:cs="Times New Roman"/>
            <w:b/>
            <w:bCs/>
            <w:sz w:val="24"/>
            <w:szCs w:val="24"/>
          </w:rPr>
          <w:delText>6</w:delText>
        </w:r>
      </w:del>
      <w:ins w:id="149" w:author="Windows 用户" w:date="2022-04-16T11:24:00Z">
        <w:r w:rsidR="000B6FB6" w:rsidRPr="00046ACB">
          <w:rPr>
            <w:rFonts w:ascii="Times New Roman" w:hAnsi="Times New Roman" w:cs="Times New Roman"/>
            <w:b/>
            <w:bCs/>
            <w:sz w:val="24"/>
            <w:szCs w:val="24"/>
          </w:rPr>
          <w:t>P</w:t>
        </w:r>
        <w:r w:rsidR="000B6FB6">
          <w:rPr>
            <w:rFonts w:ascii="Times New Roman" w:hAnsi="Times New Roman" w:cs="Times New Roman"/>
            <w:b/>
            <w:bCs/>
            <w:sz w:val="24"/>
            <w:szCs w:val="24"/>
          </w:rPr>
          <w:t>28</w:t>
        </w:r>
      </w:ins>
      <w:r w:rsidRPr="00046ACB">
        <w:rPr>
          <w:rFonts w:ascii="Times New Roman" w:hAnsi="Times New Roman" w:cs="Times New Roman"/>
          <w:b/>
          <w:bCs/>
          <w:sz w:val="24"/>
          <w:szCs w:val="24"/>
        </w:rPr>
        <w:t>)</w:t>
      </w:r>
    </w:p>
    <w:p w14:paraId="08F58C00" w14:textId="5E7DA18B"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w:t>
      </w:r>
      <w:del w:id="150" w:author="Windows 用户" w:date="2022-04-16T11:25:00Z">
        <w:r w:rsidRPr="00046ACB" w:rsidDel="00BF62BE">
          <w:rPr>
            <w:rFonts w:ascii="Times New Roman" w:hAnsi="Times New Roman" w:cs="Times New Roman"/>
            <w:sz w:val="24"/>
            <w:szCs w:val="24"/>
          </w:rPr>
          <w:delText>The first</w:delText>
        </w:r>
      </w:del>
      <w:ins w:id="151" w:author="Windows 用户" w:date="2022-04-16T11:25:00Z">
        <w:r w:rsidR="00BF62BE">
          <w:rPr>
            <w:rFonts w:ascii="Times New Roman" w:hAnsi="Times New Roman" w:cs="Times New Roman"/>
            <w:sz w:val="24"/>
            <w:szCs w:val="24"/>
          </w:rPr>
          <w:t>Claim One, shown on the slide,</w:t>
        </w:r>
      </w:ins>
      <w:r w:rsidRPr="00046ACB">
        <w:rPr>
          <w:rFonts w:ascii="Times New Roman" w:hAnsi="Times New Roman" w:cs="Times New Roman"/>
          <w:sz w:val="24"/>
          <w:szCs w:val="24"/>
        </w:rPr>
        <w:t xml:space="preserve"> is about the optimality of all cells being occupied. </w:t>
      </w:r>
      <w:del w:id="152" w:author="Windows 用户" w:date="2022-04-16T11:25:00Z">
        <w:r w:rsidRPr="00046ACB" w:rsidDel="00BF62BE">
          <w:rPr>
            <w:rFonts w:ascii="Times New Roman" w:hAnsi="Times New Roman" w:cs="Times New Roman"/>
            <w:sz w:val="24"/>
            <w:szCs w:val="24"/>
          </w:rPr>
          <w:delText>The second</w:delText>
        </w:r>
      </w:del>
      <w:ins w:id="153" w:author="Windows 用户" w:date="2022-04-16T11:25:00Z">
        <w:r w:rsidR="00BF62BE">
          <w:rPr>
            <w:rFonts w:ascii="Times New Roman" w:hAnsi="Times New Roman" w:cs="Times New Roman"/>
            <w:sz w:val="24"/>
            <w:szCs w:val="24"/>
          </w:rPr>
          <w:t>Claim Two</w:t>
        </w:r>
      </w:ins>
      <w:r w:rsidRPr="00046ACB">
        <w:rPr>
          <w:rFonts w:ascii="Times New Roman" w:hAnsi="Times New Roman" w:cs="Times New Roman"/>
          <w:sz w:val="24"/>
          <w:szCs w:val="24"/>
        </w:rPr>
        <w:t xml:space="preserve">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41F1F77F" w:rsidR="008F33E8" w:rsidRPr="00046ACB" w:rsidDel="007314D7" w:rsidRDefault="008F33E8" w:rsidP="008F33E8">
      <w:pPr>
        <w:rPr>
          <w:del w:id="154" w:author="Windows 用户" w:date="2022-04-16T11:25:00Z"/>
          <w:rFonts w:ascii="Times New Roman" w:hAnsi="Times New Roman" w:cs="Times New Roman"/>
          <w:sz w:val="24"/>
          <w:szCs w:val="24"/>
        </w:rPr>
      </w:pPr>
    </w:p>
    <w:p w14:paraId="157AF83F" w14:textId="01CD2F66" w:rsidR="008F33E8" w:rsidRPr="00046ACB" w:rsidDel="007314D7" w:rsidRDefault="008F33E8" w:rsidP="008F33E8">
      <w:pPr>
        <w:rPr>
          <w:del w:id="155" w:author="Windows 用户" w:date="2022-04-16T11:25:00Z"/>
          <w:rFonts w:ascii="Times New Roman" w:hAnsi="Times New Roman" w:cs="Times New Roman"/>
          <w:b/>
          <w:bCs/>
          <w:sz w:val="24"/>
          <w:szCs w:val="24"/>
        </w:rPr>
      </w:pPr>
      <w:del w:id="156" w:author="Windows 用户" w:date="2022-04-16T11:25:00Z">
        <w:r w:rsidRPr="00046ACB" w:rsidDel="007314D7">
          <w:rPr>
            <w:rFonts w:ascii="Times New Roman" w:hAnsi="Times New Roman" w:cs="Times New Roman"/>
            <w:b/>
            <w:bCs/>
            <w:sz w:val="24"/>
            <w:szCs w:val="24"/>
          </w:rPr>
          <w:delText>(P3</w:delText>
        </w:r>
        <w:r w:rsidR="00491D1C" w:rsidDel="007314D7">
          <w:rPr>
            <w:rFonts w:ascii="Times New Roman" w:hAnsi="Times New Roman" w:cs="Times New Roman"/>
            <w:b/>
            <w:bCs/>
            <w:sz w:val="24"/>
            <w:szCs w:val="24"/>
          </w:rPr>
          <w:delText>7</w:delText>
        </w:r>
        <w:r w:rsidRPr="00046ACB" w:rsidDel="007314D7">
          <w:rPr>
            <w:rFonts w:ascii="Times New Roman" w:hAnsi="Times New Roman" w:cs="Times New Roman"/>
            <w:b/>
            <w:bCs/>
            <w:sz w:val="24"/>
            <w:szCs w:val="24"/>
          </w:rPr>
          <w:delText>)</w:delText>
        </w:r>
      </w:del>
    </w:p>
    <w:p w14:paraId="2992492D" w14:textId="7142410C" w:rsidR="008F33E8" w:rsidDel="007314D7" w:rsidRDefault="008F33E8" w:rsidP="008F33E8">
      <w:pPr>
        <w:rPr>
          <w:del w:id="157" w:author="Windows 用户" w:date="2022-04-16T11:25:00Z"/>
          <w:rFonts w:ascii="Times New Roman" w:hAnsi="Times New Roman" w:cs="Times New Roman"/>
          <w:sz w:val="24"/>
          <w:szCs w:val="24"/>
        </w:rPr>
      </w:pPr>
      <w:del w:id="158" w:author="Windows 用户" w:date="2022-04-16T11:25:00Z">
        <w:r w:rsidRPr="00046ACB" w:rsidDel="007314D7">
          <w:rPr>
            <w:rFonts w:ascii="Times New Roman" w:hAnsi="Times New Roman" w:cs="Times New Roman"/>
            <w:sz w:val="24"/>
            <w:szCs w:val="24"/>
          </w:rPr>
          <w:delText xml:space="preserve">Here is Claim </w:delText>
        </w:r>
        <w:r w:rsidR="007164A5" w:rsidDel="007314D7">
          <w:rPr>
            <w:rFonts w:ascii="Times New Roman" w:hAnsi="Times New Roman" w:cs="Times New Roman"/>
            <w:sz w:val="24"/>
            <w:szCs w:val="24"/>
          </w:rPr>
          <w:delText>O</w:delText>
        </w:r>
        <w:r w:rsidR="007164A5" w:rsidRPr="00046ACB" w:rsidDel="007314D7">
          <w:rPr>
            <w:rFonts w:ascii="Times New Roman" w:hAnsi="Times New Roman" w:cs="Times New Roman"/>
            <w:sz w:val="24"/>
            <w:szCs w:val="24"/>
          </w:rPr>
          <w:delText>ne</w:delText>
        </w:r>
        <w:r w:rsidRPr="00046ACB" w:rsidDel="007314D7">
          <w:rPr>
            <w:rFonts w:ascii="Times New Roman" w:hAnsi="Times New Roman" w:cs="Times New Roman"/>
            <w:sz w:val="24"/>
            <w:szCs w:val="24"/>
          </w:rPr>
          <w:delText>. You can also refer to this in the essay. As the thesis has been shown before, we’ll not elaborate on this.</w:delText>
        </w:r>
      </w:del>
    </w:p>
    <w:p w14:paraId="17233C2B" w14:textId="77777777" w:rsidR="00046ACB" w:rsidRDefault="00046ACB" w:rsidP="008F33E8">
      <w:pPr>
        <w:rPr>
          <w:rFonts w:ascii="Times New Roman" w:hAnsi="Times New Roman" w:cs="Times New Roman"/>
          <w:sz w:val="24"/>
          <w:szCs w:val="24"/>
        </w:rPr>
      </w:pPr>
    </w:p>
    <w:p w14:paraId="3BB2C0BF" w14:textId="1A3EA24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w:t>
      </w:r>
      <w:del w:id="159" w:author="Windows 用户" w:date="2022-04-16T11:25:00Z">
        <w:r w:rsidRPr="00046ACB" w:rsidDel="00BF149A">
          <w:rPr>
            <w:rFonts w:ascii="Times New Roman" w:hAnsi="Times New Roman" w:cs="Times New Roman"/>
            <w:b/>
            <w:bCs/>
            <w:sz w:val="24"/>
            <w:szCs w:val="24"/>
          </w:rPr>
          <w:delText>P3</w:delText>
        </w:r>
        <w:r w:rsidR="00491D1C" w:rsidDel="00BF149A">
          <w:rPr>
            <w:rFonts w:ascii="Times New Roman" w:hAnsi="Times New Roman" w:cs="Times New Roman"/>
            <w:b/>
            <w:bCs/>
            <w:sz w:val="24"/>
            <w:szCs w:val="24"/>
          </w:rPr>
          <w:delText>8</w:delText>
        </w:r>
      </w:del>
      <w:ins w:id="160" w:author="Windows 用户" w:date="2022-04-16T11:25:00Z">
        <w:r w:rsidR="00BF149A" w:rsidRPr="00046ACB">
          <w:rPr>
            <w:rFonts w:ascii="Times New Roman" w:hAnsi="Times New Roman" w:cs="Times New Roman"/>
            <w:b/>
            <w:bCs/>
            <w:sz w:val="24"/>
            <w:szCs w:val="24"/>
          </w:rPr>
          <w:t>P</w:t>
        </w:r>
        <w:r w:rsidR="00BF149A">
          <w:rPr>
            <w:rFonts w:ascii="Times New Roman" w:hAnsi="Times New Roman" w:cs="Times New Roman"/>
            <w:b/>
            <w:bCs/>
            <w:sz w:val="24"/>
            <w:szCs w:val="24"/>
          </w:rPr>
          <w:t>29</w:t>
        </w:r>
      </w:ins>
      <w:r w:rsidRPr="00046ACB">
        <w:rPr>
          <w:rFonts w:ascii="Times New Roman" w:hAnsi="Times New Roman" w:cs="Times New Roman"/>
          <w:b/>
          <w:bCs/>
          <w:sz w:val="24"/>
          <w:szCs w:val="24"/>
        </w:rPr>
        <w:t>)</w:t>
      </w:r>
    </w:p>
    <w:p w14:paraId="53993867" w14:textId="516984DD"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w:t>
      </w:r>
      <w:r w:rsidR="00D37DD2">
        <w:rPr>
          <w:rFonts w:ascii="Times New Roman" w:hAnsi="Times New Roman" w:cs="Times New Roman"/>
          <w:b/>
          <w:sz w:val="24"/>
          <w:szCs w:val="24"/>
        </w:rPr>
        <w:t>can be seen as the reverse of boarding</w:t>
      </w:r>
      <w:r w:rsidRPr="00046ACB">
        <w:rPr>
          <w:rFonts w:ascii="Times New Roman" w:hAnsi="Times New Roman" w:cs="Times New Roman"/>
          <w:sz w:val="24"/>
          <w:szCs w:val="24"/>
        </w:rPr>
        <w:t xml:space="preserve">. </w:t>
      </w:r>
      <w:r w:rsidR="00D37DD2">
        <w:rPr>
          <w:rFonts w:ascii="Times New Roman" w:hAnsi="Times New Roman" w:cs="Times New Roman"/>
          <w:b/>
          <w:sz w:val="24"/>
          <w:szCs w:val="24"/>
        </w:rPr>
        <w:t>Therefore,</w:t>
      </w:r>
      <w:r w:rsidRPr="00046ACB">
        <w:rPr>
          <w:rFonts w:ascii="Times New Roman" w:hAnsi="Times New Roman" w:cs="Times New Roman"/>
          <w:b/>
          <w:sz w:val="24"/>
          <w:szCs w:val="24"/>
        </w:rPr>
        <w:t xml:space="preserve"> the best strategy should be similar to boarding</w:t>
      </w:r>
      <w:ins w:id="161" w:author="Windows 用户" w:date="2022-04-16T11:25:00Z">
        <w:r w:rsidR="00E01A26">
          <w:rPr>
            <w:rFonts w:ascii="Times New Roman" w:hAnsi="Times New Roman" w:cs="Times New Roman"/>
            <w:b/>
            <w:sz w:val="24"/>
            <w:szCs w:val="24"/>
          </w:rPr>
          <w:t xml:space="preserve">: to </w:t>
        </w:r>
      </w:ins>
      <w:ins w:id="162" w:author="Windows 用户" w:date="2022-04-16T11:26:00Z">
        <w:r w:rsidR="00E01A26">
          <w:rPr>
            <w:rFonts w:ascii="Times New Roman" w:hAnsi="Times New Roman" w:cs="Times New Roman"/>
            <w:b/>
            <w:sz w:val="24"/>
            <w:szCs w:val="24"/>
          </w:rPr>
          <w:t>reach the highest parallelity</w:t>
        </w:r>
      </w:ins>
      <w:r w:rsidRPr="00046ACB">
        <w:rPr>
          <w:rFonts w:ascii="Times New Roman" w:hAnsi="Times New Roman" w:cs="Times New Roman"/>
          <w:b/>
          <w:sz w:val="24"/>
          <w:szCs w:val="24"/>
        </w:rPr>
        <w:t>.</w:t>
      </w:r>
      <w:r w:rsidRPr="00046ACB">
        <w:rPr>
          <w:rFonts w:ascii="Times New Roman" w:hAnsi="Times New Roman" w:cs="Times New Roman"/>
          <w:sz w:val="24"/>
          <w:szCs w:val="24"/>
        </w:rPr>
        <w:t xml:space="preserve"> However, </w:t>
      </w:r>
      <w:ins w:id="163" w:author="Windows 用户" w:date="2022-04-16T11:26:00Z">
        <w:r w:rsidR="005F717E">
          <w:rPr>
            <w:rFonts w:ascii="Times New Roman" w:hAnsi="Times New Roman" w:cs="Times New Roman"/>
            <w:sz w:val="24"/>
            <w:szCs w:val="24"/>
          </w:rPr>
          <w:t xml:space="preserve">as </w:t>
        </w:r>
      </w:ins>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w:t>
      </w:r>
      <w:r w:rsidR="00E0586D">
        <w:rPr>
          <w:rFonts w:ascii="Times New Roman" w:hAnsi="Times New Roman" w:cs="Times New Roman"/>
          <w:sz w:val="24"/>
          <w:szCs w:val="24"/>
        </w:rPr>
        <w:t xml:space="preserve"> procedure</w:t>
      </w:r>
      <w:r w:rsidRPr="00046ACB">
        <w:rPr>
          <w:rFonts w:ascii="Times New Roman" w:hAnsi="Times New Roman" w:cs="Times New Roman"/>
          <w:sz w:val="24"/>
          <w:szCs w:val="24"/>
        </w:rPr>
        <w:t>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0812D14D"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del w:id="164" w:author="Windows 用户" w:date="2022-04-16T11:26:00Z">
        <w:r w:rsidRPr="00046ACB" w:rsidDel="005E401B">
          <w:rPr>
            <w:rFonts w:ascii="Times New Roman" w:hAnsi="Times New Roman" w:cs="Times New Roman"/>
            <w:b/>
            <w:bCs/>
            <w:sz w:val="24"/>
            <w:szCs w:val="24"/>
          </w:rPr>
          <w:delText>P3</w:delText>
        </w:r>
        <w:r w:rsidR="00491D1C" w:rsidDel="005E401B">
          <w:rPr>
            <w:rFonts w:ascii="Times New Roman" w:hAnsi="Times New Roman" w:cs="Times New Roman"/>
            <w:b/>
            <w:bCs/>
            <w:sz w:val="24"/>
            <w:szCs w:val="24"/>
          </w:rPr>
          <w:delText>9</w:delText>
        </w:r>
      </w:del>
      <w:ins w:id="165" w:author="Windows 用户" w:date="2022-04-16T11:26:00Z">
        <w:r w:rsidR="005E401B" w:rsidRPr="00046ACB">
          <w:rPr>
            <w:rFonts w:ascii="Times New Roman" w:hAnsi="Times New Roman" w:cs="Times New Roman"/>
            <w:b/>
            <w:bCs/>
            <w:sz w:val="24"/>
            <w:szCs w:val="24"/>
          </w:rPr>
          <w:t>P3</w:t>
        </w:r>
        <w:r w:rsidR="005E401B">
          <w:rPr>
            <w:rFonts w:ascii="Times New Roman" w:hAnsi="Times New Roman" w:cs="Times New Roman"/>
            <w:b/>
            <w:bCs/>
            <w:sz w:val="24"/>
            <w:szCs w:val="24"/>
          </w:rPr>
          <w:t>0</w:t>
        </w:r>
      </w:ins>
      <w:r>
        <w:rPr>
          <w:rFonts w:ascii="Times New Roman" w:hAnsi="Times New Roman" w:cs="Times New Roman"/>
          <w:b/>
          <w:bCs/>
          <w:sz w:val="24"/>
          <w:szCs w:val="24"/>
        </w:rPr>
        <w:t>)</w:t>
      </w:r>
    </w:p>
    <w:p w14:paraId="6B673780" w14:textId="1F177415"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495F820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del w:id="166" w:author="Windows 用户" w:date="2022-04-16T11:26:00Z">
        <w:r w:rsidRPr="00046ACB" w:rsidDel="001E1F8E">
          <w:rPr>
            <w:rFonts w:ascii="Times New Roman" w:hAnsi="Times New Roman" w:cs="Times New Roman"/>
            <w:b/>
            <w:bCs/>
            <w:sz w:val="24"/>
            <w:szCs w:val="24"/>
          </w:rPr>
          <w:delText>P</w:delText>
        </w:r>
        <w:r w:rsidR="00491D1C" w:rsidDel="001E1F8E">
          <w:rPr>
            <w:rFonts w:ascii="Times New Roman" w:hAnsi="Times New Roman" w:cs="Times New Roman"/>
            <w:b/>
            <w:bCs/>
            <w:sz w:val="24"/>
            <w:szCs w:val="24"/>
          </w:rPr>
          <w:delText>40</w:delText>
        </w:r>
      </w:del>
      <w:ins w:id="167" w:author="Windows 用户" w:date="2022-04-16T11:26:00Z">
        <w:r w:rsidR="001E1F8E" w:rsidRPr="00046ACB">
          <w:rPr>
            <w:rFonts w:ascii="Times New Roman" w:hAnsi="Times New Roman" w:cs="Times New Roman"/>
            <w:b/>
            <w:bCs/>
            <w:sz w:val="24"/>
            <w:szCs w:val="24"/>
          </w:rPr>
          <w:t>P</w:t>
        </w:r>
        <w:r w:rsidR="001E1F8E">
          <w:rPr>
            <w:rFonts w:ascii="Times New Roman" w:hAnsi="Times New Roman" w:cs="Times New Roman"/>
            <w:b/>
            <w:bCs/>
            <w:sz w:val="24"/>
            <w:szCs w:val="24"/>
          </w:rPr>
          <w:t>31</w:t>
        </w:r>
      </w:ins>
      <w:r>
        <w:rPr>
          <w:rFonts w:ascii="Times New Roman" w:hAnsi="Times New Roman" w:cs="Times New Roman"/>
          <w:b/>
          <w:bCs/>
          <w:sz w:val="24"/>
          <w:szCs w:val="24"/>
        </w:rPr>
        <w:t>)</w:t>
      </w:r>
    </w:p>
    <w:p w14:paraId="7D867D48" w14:textId="72022795"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xml:space="preserve">, and </w:t>
      </w:r>
      <w:r w:rsidR="00EE205D">
        <w:rPr>
          <w:rFonts w:ascii="Times New Roman" w:hAnsi="Times New Roman" w:cs="Times New Roman"/>
          <w:b/>
          <w:sz w:val="24"/>
          <w:szCs w:val="24"/>
        </w:rPr>
        <w:t>the others</w:t>
      </w:r>
      <w:r w:rsidRPr="00046ACB">
        <w:rPr>
          <w:rFonts w:ascii="Times New Roman" w:hAnsi="Times New Roman" w:cs="Times New Roman"/>
          <w:b/>
          <w:sz w:val="24"/>
          <w:szCs w:val="24"/>
        </w:rPr>
        <w:t xml:space="preserve"> are</w:t>
      </w:r>
      <w:r w:rsidR="00EE205D">
        <w:rPr>
          <w:rFonts w:ascii="Times New Roman" w:hAnsi="Times New Roman" w:cs="Times New Roman"/>
          <w:b/>
          <w:sz w:val="24"/>
          <w:szCs w:val="24"/>
        </w:rPr>
        <w:t xml:space="preserve"> based on</w:t>
      </w:r>
      <w:r w:rsidRPr="00046ACB">
        <w:rPr>
          <w:rFonts w:ascii="Times New Roman" w:hAnsi="Times New Roman" w:cs="Times New Roman"/>
          <w:b/>
          <w:sz w:val="24"/>
          <w:szCs w:val="24"/>
        </w:rPr>
        <w:t xml:space="preserve"> real-life experience</w:t>
      </w:r>
      <w:r w:rsidR="00EE205D">
        <w:rPr>
          <w:rFonts w:ascii="Times New Roman" w:hAnsi="Times New Roman" w:cs="Times New Roman"/>
          <w:b/>
          <w:sz w:val="24"/>
          <w:szCs w:val="24"/>
        </w:rPr>
        <w:t>s</w:t>
      </w:r>
      <w:r w:rsidRPr="00046ACB">
        <w:rPr>
          <w:rFonts w:ascii="Times New Roman" w:hAnsi="Times New Roman" w:cs="Times New Roman"/>
          <w:b/>
          <w:sz w:val="24"/>
          <w:szCs w:val="24"/>
        </w:rPr>
        <w:t>,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0758BEB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68" w:author="Windows 用户" w:date="2022-04-16T11:27:00Z">
        <w:r w:rsidR="008F33E8" w:rsidRPr="00046ACB" w:rsidDel="007E4F41">
          <w:rPr>
            <w:rFonts w:ascii="Times New Roman" w:hAnsi="Times New Roman" w:cs="Times New Roman"/>
            <w:b/>
            <w:bCs/>
            <w:sz w:val="24"/>
            <w:szCs w:val="24"/>
          </w:rPr>
          <w:delText>P4</w:delText>
        </w:r>
        <w:r w:rsidR="00491D1C" w:rsidDel="007E4F41">
          <w:rPr>
            <w:rFonts w:ascii="Times New Roman" w:hAnsi="Times New Roman" w:cs="Times New Roman"/>
            <w:b/>
            <w:bCs/>
            <w:sz w:val="24"/>
            <w:szCs w:val="24"/>
          </w:rPr>
          <w:delText>1</w:delText>
        </w:r>
      </w:del>
      <w:ins w:id="169" w:author="Windows 用户" w:date="2022-04-16T11:27:00Z">
        <w:r w:rsidR="007E4F41" w:rsidRPr="00046ACB">
          <w:rPr>
            <w:rFonts w:ascii="Times New Roman" w:hAnsi="Times New Roman" w:cs="Times New Roman"/>
            <w:b/>
            <w:bCs/>
            <w:sz w:val="24"/>
            <w:szCs w:val="24"/>
          </w:rPr>
          <w:t>P</w:t>
        </w:r>
        <w:r w:rsidR="007E4F41">
          <w:rPr>
            <w:rFonts w:ascii="Times New Roman" w:hAnsi="Times New Roman" w:cs="Times New Roman"/>
            <w:b/>
            <w:bCs/>
            <w:sz w:val="24"/>
            <w:szCs w:val="24"/>
          </w:rPr>
          <w:t>32</w:t>
        </w:r>
      </w:ins>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1C33F03A" w:rsidR="008F33E8" w:rsidRPr="00046ACB" w:rsidDel="00671C8B" w:rsidRDefault="00845606" w:rsidP="008F33E8">
      <w:pPr>
        <w:rPr>
          <w:del w:id="170" w:author="Windows 用户" w:date="2022-04-16T11:27:00Z"/>
          <w:rFonts w:ascii="Times New Roman" w:hAnsi="Times New Roman" w:cs="Times New Roman"/>
          <w:b/>
          <w:bCs/>
          <w:sz w:val="24"/>
          <w:szCs w:val="24"/>
        </w:rPr>
      </w:pPr>
      <w:del w:id="171" w:author="Windows 用户" w:date="2022-04-16T11:27:00Z">
        <w:r w:rsidRPr="00046ACB" w:rsidDel="00671C8B">
          <w:rPr>
            <w:rFonts w:ascii="Times New Roman" w:hAnsi="Times New Roman" w:cs="Times New Roman"/>
            <w:b/>
            <w:bCs/>
            <w:sz w:val="24"/>
            <w:szCs w:val="24"/>
          </w:rPr>
          <w:delText>(</w:delText>
        </w:r>
        <w:r w:rsidR="008F33E8" w:rsidRPr="00046ACB" w:rsidDel="00671C8B">
          <w:rPr>
            <w:rFonts w:ascii="Times New Roman" w:hAnsi="Times New Roman" w:cs="Times New Roman"/>
            <w:b/>
            <w:bCs/>
            <w:sz w:val="24"/>
            <w:szCs w:val="24"/>
          </w:rPr>
          <w:delText>P4</w:delText>
        </w:r>
        <w:r w:rsidR="00491D1C" w:rsidDel="00671C8B">
          <w:rPr>
            <w:rFonts w:ascii="Times New Roman" w:hAnsi="Times New Roman" w:cs="Times New Roman"/>
            <w:b/>
            <w:bCs/>
            <w:sz w:val="24"/>
            <w:szCs w:val="24"/>
          </w:rPr>
          <w:delText>2-</w:delText>
        </w:r>
        <w:r w:rsidR="00491D1C" w:rsidDel="00671C8B">
          <w:rPr>
            <w:rFonts w:ascii="Times New Roman" w:hAnsi="Times New Roman" w:cs="Times New Roman" w:hint="eastAsia"/>
            <w:b/>
            <w:bCs/>
            <w:sz w:val="24"/>
            <w:szCs w:val="24"/>
          </w:rPr>
          <w:delText>P</w:delText>
        </w:r>
        <w:r w:rsidR="00491D1C" w:rsidDel="00671C8B">
          <w:rPr>
            <w:rFonts w:ascii="Times New Roman" w:hAnsi="Times New Roman" w:cs="Times New Roman"/>
            <w:b/>
            <w:bCs/>
            <w:sz w:val="24"/>
            <w:szCs w:val="24"/>
          </w:rPr>
          <w:delText>43</w:delText>
        </w:r>
        <w:r w:rsidRPr="00046ACB" w:rsidDel="00671C8B">
          <w:rPr>
            <w:rFonts w:ascii="Times New Roman" w:hAnsi="Times New Roman" w:cs="Times New Roman"/>
            <w:b/>
            <w:bCs/>
            <w:sz w:val="24"/>
            <w:szCs w:val="24"/>
          </w:rPr>
          <w:delText>)</w:delText>
        </w:r>
      </w:del>
    </w:p>
    <w:p w14:paraId="3C792C34" w14:textId="2CE18315" w:rsidR="00491D1C" w:rsidRPr="00046ACB" w:rsidDel="00671C8B" w:rsidRDefault="008F33E8" w:rsidP="00491D1C">
      <w:pPr>
        <w:rPr>
          <w:del w:id="172" w:author="Windows 用户" w:date="2022-04-16T11:27:00Z"/>
          <w:rFonts w:ascii="Times New Roman" w:hAnsi="Times New Roman" w:cs="Times New Roman"/>
          <w:sz w:val="24"/>
          <w:szCs w:val="24"/>
        </w:rPr>
      </w:pPr>
      <w:del w:id="173" w:author="Windows 用户" w:date="2022-04-16T11:27:00Z">
        <w:r w:rsidRPr="00046ACB" w:rsidDel="00671C8B">
          <w:rPr>
            <w:rFonts w:ascii="Times New Roman" w:hAnsi="Times New Roman" w:cs="Times New Roman"/>
            <w:sz w:val="24"/>
            <w:szCs w:val="24"/>
          </w:rPr>
          <w:delText>N/A.</w:delText>
        </w:r>
      </w:del>
    </w:p>
    <w:p w14:paraId="68C14996" w14:textId="626E8F6C" w:rsidR="00845606" w:rsidRPr="00046ACB" w:rsidDel="00671C8B" w:rsidRDefault="00845606" w:rsidP="008F33E8">
      <w:pPr>
        <w:rPr>
          <w:del w:id="174" w:author="Windows 用户" w:date="2022-04-16T11:27:00Z"/>
          <w:rFonts w:ascii="Times New Roman" w:hAnsi="Times New Roman" w:cs="Times New Roman"/>
          <w:sz w:val="24"/>
          <w:szCs w:val="24"/>
        </w:rPr>
      </w:pPr>
    </w:p>
    <w:p w14:paraId="571A4C70" w14:textId="5C40D0E4" w:rsidR="008F33E8" w:rsidRPr="00046ACB" w:rsidDel="00671C8B" w:rsidRDefault="00845606" w:rsidP="008F33E8">
      <w:pPr>
        <w:rPr>
          <w:del w:id="175" w:author="Windows 用户" w:date="2022-04-16T11:27:00Z"/>
          <w:rFonts w:ascii="Times New Roman" w:hAnsi="Times New Roman" w:cs="Times New Roman"/>
          <w:b/>
          <w:bCs/>
          <w:sz w:val="24"/>
          <w:szCs w:val="24"/>
        </w:rPr>
      </w:pPr>
      <w:del w:id="176" w:author="Windows 用户" w:date="2022-04-16T11:27:00Z">
        <w:r w:rsidRPr="00046ACB" w:rsidDel="00671C8B">
          <w:rPr>
            <w:rFonts w:ascii="Times New Roman" w:hAnsi="Times New Roman" w:cs="Times New Roman"/>
            <w:b/>
            <w:bCs/>
            <w:sz w:val="24"/>
            <w:szCs w:val="24"/>
          </w:rPr>
          <w:delText>(</w:delText>
        </w:r>
        <w:r w:rsidR="008F33E8" w:rsidRPr="00046ACB" w:rsidDel="00671C8B">
          <w:rPr>
            <w:rFonts w:ascii="Times New Roman" w:hAnsi="Times New Roman" w:cs="Times New Roman"/>
            <w:b/>
            <w:bCs/>
            <w:sz w:val="24"/>
            <w:szCs w:val="24"/>
          </w:rPr>
          <w:delText>P4</w:delText>
        </w:r>
        <w:r w:rsidR="00491D1C" w:rsidDel="00671C8B">
          <w:rPr>
            <w:rFonts w:ascii="Times New Roman" w:hAnsi="Times New Roman" w:cs="Times New Roman"/>
            <w:b/>
            <w:bCs/>
            <w:sz w:val="24"/>
            <w:szCs w:val="24"/>
          </w:rPr>
          <w:delText>4</w:delText>
        </w:r>
        <w:r w:rsidRPr="00046ACB" w:rsidDel="00671C8B">
          <w:rPr>
            <w:rFonts w:ascii="Times New Roman" w:hAnsi="Times New Roman" w:cs="Times New Roman"/>
            <w:b/>
            <w:bCs/>
            <w:sz w:val="24"/>
            <w:szCs w:val="24"/>
          </w:rPr>
          <w:delText>)</w:delText>
        </w:r>
      </w:del>
    </w:p>
    <w:p w14:paraId="26F3401A" w14:textId="35C901E7"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w:t>
      </w:r>
      <w:del w:id="177" w:author="Windows 用户" w:date="2022-04-15T17:42:00Z">
        <w:r w:rsidRPr="00CC15E8" w:rsidDel="00604B6A">
          <w:rPr>
            <w:rFonts w:ascii="Times New Roman" w:hAnsi="Times New Roman" w:cs="Times New Roman"/>
            <w:b/>
            <w:bCs/>
            <w:sz w:val="24"/>
            <w:szCs w:val="24"/>
            <w:lang w:val="x-none"/>
          </w:rPr>
          <w:delText xml:space="preserve"> following</w:delText>
        </w:r>
      </w:del>
      <w:r w:rsidRPr="00CC15E8">
        <w:rPr>
          <w:rFonts w:ascii="Times New Roman" w:hAnsi="Times New Roman" w:cs="Times New Roman"/>
          <w:b/>
          <w:bCs/>
          <w:sz w:val="24"/>
          <w:szCs w:val="24"/>
          <w:lang w:val="x-none"/>
        </w:rPr>
        <w:t>,</w:t>
      </w:r>
      <w:r w:rsidRPr="00046ACB">
        <w:rPr>
          <w:rFonts w:ascii="Times New Roman" w:hAnsi="Times New Roman" w:cs="Times New Roman"/>
          <w:sz w:val="24"/>
          <w:szCs w:val="24"/>
          <w:lang w:val="x-none"/>
        </w:rPr>
        <w:t xml:space="preserve"> </w:t>
      </w:r>
      <w:del w:id="178" w:author="Windows 用户" w:date="2022-04-15T17:42:00Z">
        <w:r w:rsidRPr="00046ACB" w:rsidDel="00604B6A">
          <w:rPr>
            <w:rFonts w:ascii="Times New Roman" w:hAnsi="Times New Roman" w:cs="Times New Roman"/>
            <w:sz w:val="24"/>
            <w:szCs w:val="24"/>
            <w:lang w:val="x-none"/>
          </w:rPr>
          <w:delText xml:space="preserve">and </w:delText>
        </w:r>
      </w:del>
      <w:r w:rsidRPr="00046ACB">
        <w:rPr>
          <w:rFonts w:ascii="Times New Roman" w:hAnsi="Times New Roman" w:cs="Times New Roman"/>
          <w:sz w:val="24"/>
          <w:szCs w:val="24"/>
          <w:lang w:val="x-none"/>
        </w:rPr>
        <w:t xml:space="preserve">back-to-front, </w:t>
      </w:r>
      <w:r w:rsidR="00332803" w:rsidRPr="00046ACB">
        <w:rPr>
          <w:rFonts w:ascii="Times New Roman" w:hAnsi="Times New Roman" w:cs="Times New Roman"/>
          <w:sz w:val="24"/>
          <w:szCs w:val="24"/>
          <w:lang w:val="x-none"/>
        </w:rPr>
        <w:t>wind</w:t>
      </w:r>
      <w:r w:rsidR="00332803">
        <w:rPr>
          <w:rFonts w:ascii="Times New Roman" w:hAnsi="Times New Roman" w:cs="Times New Roman"/>
          <w:sz w:val="24"/>
          <w:szCs w:val="24"/>
          <w:lang w:val="x-none"/>
        </w:rPr>
        <w:t>ow</w:t>
      </w:r>
      <w:r w:rsidRPr="00046ACB">
        <w:rPr>
          <w:rFonts w:ascii="Times New Roman" w:hAnsi="Times New Roman" w:cs="Times New Roman"/>
          <w:sz w:val="24"/>
          <w:szCs w:val="24"/>
          <w:lang w:val="x-none"/>
        </w:rPr>
        <w:t>-to-aisle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del w:id="179" w:author="Windows 用户" w:date="2022-04-15T16:52:00Z">
        <w:r w:rsidRPr="00CC15E8" w:rsidDel="008F59C0">
          <w:rPr>
            <w:rFonts w:ascii="Times New Roman" w:hAnsi="Times New Roman" w:cs="Times New Roman"/>
            <w:sz w:val="24"/>
            <w:szCs w:val="24"/>
          </w:rPr>
          <w:delText>outweighs</w:delText>
        </w:r>
        <w:r w:rsidRPr="00CC15E8" w:rsidDel="008F59C0">
          <w:rPr>
            <w:rFonts w:ascii="Times New Roman" w:hAnsi="Times New Roman" w:cs="Times New Roman"/>
            <w:sz w:val="24"/>
            <w:szCs w:val="24"/>
            <w:lang w:val="x-none"/>
          </w:rPr>
          <w:delText xml:space="preserve"> </w:delText>
        </w:r>
      </w:del>
      <w:ins w:id="180" w:author="Windows 用户" w:date="2022-04-15T16:52:00Z">
        <w:r w:rsidR="008F59C0" w:rsidRPr="00CC15E8">
          <w:rPr>
            <w:rFonts w:ascii="Times New Roman" w:hAnsi="Times New Roman" w:cs="Times New Roman"/>
            <w:sz w:val="24"/>
            <w:szCs w:val="24"/>
          </w:rPr>
          <w:t>out</w:t>
        </w:r>
        <w:r w:rsidR="008F59C0">
          <w:rPr>
            <w:rFonts w:ascii="Times New Roman" w:hAnsi="Times New Roman" w:cs="Times New Roman"/>
            <w:sz w:val="24"/>
            <w:szCs w:val="24"/>
          </w:rPr>
          <w:t>perform</w:t>
        </w:r>
        <w:r w:rsidR="008F59C0" w:rsidRPr="00CC15E8">
          <w:rPr>
            <w:rFonts w:ascii="Times New Roman" w:hAnsi="Times New Roman" w:cs="Times New Roman"/>
            <w:sz w:val="24"/>
            <w:szCs w:val="24"/>
          </w:rPr>
          <w:t>s</w:t>
        </w:r>
        <w:r w:rsidR="008F59C0" w:rsidRPr="00CC15E8">
          <w:rPr>
            <w:rFonts w:ascii="Times New Roman" w:hAnsi="Times New Roman" w:cs="Times New Roman"/>
            <w:sz w:val="24"/>
            <w:szCs w:val="24"/>
            <w:lang w:val="x-none"/>
          </w:rPr>
          <w:t xml:space="preserve"> </w:t>
        </w:r>
      </w:ins>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2B26F1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81" w:author="Windows 用户" w:date="2022-04-16T11:27:00Z">
        <w:r w:rsidR="008F33E8" w:rsidRPr="00046ACB" w:rsidDel="00487C16">
          <w:rPr>
            <w:rFonts w:ascii="Times New Roman" w:hAnsi="Times New Roman" w:cs="Times New Roman"/>
            <w:b/>
            <w:bCs/>
            <w:sz w:val="24"/>
            <w:szCs w:val="24"/>
          </w:rPr>
          <w:delText>P4</w:delText>
        </w:r>
        <w:r w:rsidR="00491D1C" w:rsidDel="00487C16">
          <w:rPr>
            <w:rFonts w:ascii="Times New Roman" w:hAnsi="Times New Roman" w:cs="Times New Roman"/>
            <w:b/>
            <w:bCs/>
            <w:sz w:val="24"/>
            <w:szCs w:val="24"/>
          </w:rPr>
          <w:delText>5</w:delText>
        </w:r>
      </w:del>
      <w:ins w:id="182" w:author="Windows 用户" w:date="2022-04-16T11:27:00Z">
        <w:r w:rsidR="00487C16" w:rsidRPr="00046ACB">
          <w:rPr>
            <w:rFonts w:ascii="Times New Roman" w:hAnsi="Times New Roman" w:cs="Times New Roman"/>
            <w:b/>
            <w:bCs/>
            <w:sz w:val="24"/>
            <w:szCs w:val="24"/>
          </w:rPr>
          <w:t>P</w:t>
        </w:r>
        <w:r w:rsidR="00487C16">
          <w:rPr>
            <w:rFonts w:ascii="Times New Roman" w:hAnsi="Times New Roman" w:cs="Times New Roman"/>
            <w:b/>
            <w:bCs/>
            <w:sz w:val="24"/>
            <w:szCs w:val="24"/>
          </w:rPr>
          <w:t>33</w:t>
        </w:r>
      </w:ins>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24CCB35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del w:id="183" w:author="Windows 用户" w:date="2022-04-16T11:27:00Z">
        <w:r w:rsidR="008F33E8" w:rsidRPr="00046ACB" w:rsidDel="000C225A">
          <w:rPr>
            <w:rFonts w:ascii="Times New Roman" w:hAnsi="Times New Roman" w:cs="Times New Roman"/>
            <w:b/>
            <w:bCs/>
            <w:sz w:val="24"/>
            <w:szCs w:val="24"/>
          </w:rPr>
          <w:delText>P4</w:delText>
        </w:r>
        <w:r w:rsidR="00491D1C" w:rsidDel="000C225A">
          <w:rPr>
            <w:rFonts w:ascii="Times New Roman" w:hAnsi="Times New Roman" w:cs="Times New Roman"/>
            <w:b/>
            <w:bCs/>
            <w:sz w:val="24"/>
            <w:szCs w:val="24"/>
          </w:rPr>
          <w:delText>6</w:delText>
        </w:r>
      </w:del>
      <w:ins w:id="184" w:author="Windows 用户" w:date="2022-04-16T11:27:00Z">
        <w:r w:rsidR="000C225A" w:rsidRPr="00046ACB">
          <w:rPr>
            <w:rFonts w:ascii="Times New Roman" w:hAnsi="Times New Roman" w:cs="Times New Roman"/>
            <w:b/>
            <w:bCs/>
            <w:sz w:val="24"/>
            <w:szCs w:val="24"/>
          </w:rPr>
          <w:t>P</w:t>
        </w:r>
        <w:r w:rsidR="000C225A">
          <w:rPr>
            <w:rFonts w:ascii="Times New Roman" w:hAnsi="Times New Roman" w:cs="Times New Roman"/>
            <w:b/>
            <w:bCs/>
            <w:sz w:val="24"/>
            <w:szCs w:val="24"/>
          </w:rPr>
          <w:t>34</w:t>
        </w:r>
      </w:ins>
      <w:r w:rsidRPr="00046ACB">
        <w:rPr>
          <w:rFonts w:ascii="Times New Roman" w:hAnsi="Times New Roman" w:cs="Times New Roman"/>
          <w:b/>
          <w:bCs/>
          <w:sz w:val="24"/>
          <w:szCs w:val="24"/>
        </w:rPr>
        <w:t>)</w:t>
      </w:r>
    </w:p>
    <w:p w14:paraId="12A456AA" w14:textId="57B57C1C"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w:t>
      </w:r>
      <w:r w:rsidR="00EE205D">
        <w:rPr>
          <w:rFonts w:ascii="Times New Roman" w:hAnsi="Times New Roman" w:cs="Times New Roman"/>
          <w:b/>
          <w:bCs/>
          <w:sz w:val="24"/>
          <w:szCs w:val="24"/>
          <w:lang w:val="x-none"/>
        </w:rPr>
        <w:t>s</w:t>
      </w:r>
      <w:r w:rsidRPr="00CC15E8">
        <w:rPr>
          <w:rFonts w:ascii="Times New Roman" w:hAnsi="Times New Roman" w:cs="Times New Roman"/>
          <w:b/>
          <w:bCs/>
          <w:sz w:val="24"/>
          <w:szCs w:val="24"/>
          <w:lang w:val="x-none"/>
        </w:rPr>
        <w:t>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 xml:space="preserve">We choose the sigmoid </w:t>
      </w:r>
      <w:r w:rsidR="007E1780">
        <w:rPr>
          <w:rFonts w:ascii="Times New Roman" w:hAnsi="Times New Roman" w:cs="Times New Roman"/>
          <w:sz w:val="24"/>
          <w:szCs w:val="24"/>
        </w:rPr>
        <w:t>function</w:t>
      </w:r>
      <w:r w:rsidR="007E1780" w:rsidRPr="00046ACB">
        <w:rPr>
          <w:rFonts w:ascii="Times New Roman" w:hAnsi="Times New Roman" w:cs="Times New Roman"/>
          <w:sz w:val="24"/>
          <w:szCs w:val="24"/>
        </w:rPr>
        <w:t xml:space="preserve"> </w:t>
      </w:r>
      <w:r w:rsidRPr="00046ACB">
        <w:rPr>
          <w:rFonts w:ascii="Times New Roman" w:hAnsi="Times New Roman" w:cs="Times New Roman"/>
          <w:sz w:val="24"/>
          <w:szCs w:val="24"/>
        </w:rPr>
        <w:t>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35A749E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85" w:author="Windows 用户" w:date="2022-04-16T11:27:00Z">
        <w:r w:rsidR="008F33E8" w:rsidRPr="00046ACB" w:rsidDel="00DD0C7E">
          <w:rPr>
            <w:rFonts w:ascii="Times New Roman" w:hAnsi="Times New Roman" w:cs="Times New Roman"/>
            <w:b/>
            <w:bCs/>
            <w:sz w:val="24"/>
            <w:szCs w:val="24"/>
          </w:rPr>
          <w:delText>P4</w:delText>
        </w:r>
        <w:r w:rsidR="00491D1C" w:rsidDel="00DD0C7E">
          <w:rPr>
            <w:rFonts w:ascii="Times New Roman" w:hAnsi="Times New Roman" w:cs="Times New Roman"/>
            <w:b/>
            <w:bCs/>
            <w:sz w:val="24"/>
            <w:szCs w:val="24"/>
          </w:rPr>
          <w:delText>7</w:delText>
        </w:r>
      </w:del>
      <w:ins w:id="186" w:author="Windows 用户" w:date="2022-04-16T11:27:00Z">
        <w:r w:rsidR="00DD0C7E" w:rsidRPr="00046ACB">
          <w:rPr>
            <w:rFonts w:ascii="Times New Roman" w:hAnsi="Times New Roman" w:cs="Times New Roman"/>
            <w:b/>
            <w:bCs/>
            <w:sz w:val="24"/>
            <w:szCs w:val="24"/>
          </w:rPr>
          <w:t>P</w:t>
        </w:r>
        <w:r w:rsidR="00DD0C7E">
          <w:rPr>
            <w:rFonts w:ascii="Times New Roman" w:hAnsi="Times New Roman" w:cs="Times New Roman"/>
            <w:b/>
            <w:bCs/>
            <w:sz w:val="24"/>
            <w:szCs w:val="24"/>
          </w:rPr>
          <w:t>35</w:t>
        </w:r>
      </w:ins>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4E913920" w:rsidR="00845606" w:rsidRPr="00046ACB" w:rsidDel="0006297D" w:rsidRDefault="00845606" w:rsidP="008F33E8">
      <w:pPr>
        <w:rPr>
          <w:del w:id="187" w:author="Windows 用户" w:date="2022-04-16T11:28:00Z"/>
          <w:rFonts w:ascii="Times New Roman" w:hAnsi="Times New Roman" w:cs="Times New Roman"/>
          <w:b/>
          <w:bCs/>
          <w:sz w:val="24"/>
          <w:szCs w:val="24"/>
        </w:rPr>
      </w:pPr>
    </w:p>
    <w:p w14:paraId="5BC36FBA" w14:textId="4B370F68" w:rsidR="00845606" w:rsidRPr="00046ACB" w:rsidDel="0006297D" w:rsidRDefault="00845606" w:rsidP="008F33E8">
      <w:pPr>
        <w:rPr>
          <w:del w:id="188" w:author="Windows 用户" w:date="2022-04-16T11:28:00Z"/>
          <w:rFonts w:ascii="Times New Roman" w:hAnsi="Times New Roman" w:cs="Times New Roman"/>
          <w:b/>
          <w:bCs/>
          <w:sz w:val="24"/>
          <w:szCs w:val="24"/>
        </w:rPr>
      </w:pPr>
      <w:del w:id="189" w:author="Windows 用户" w:date="2022-04-16T11:28:00Z">
        <w:r w:rsidRPr="00046ACB" w:rsidDel="0006297D">
          <w:rPr>
            <w:rFonts w:ascii="Times New Roman" w:hAnsi="Times New Roman" w:cs="Times New Roman"/>
            <w:b/>
            <w:bCs/>
            <w:sz w:val="24"/>
            <w:szCs w:val="24"/>
          </w:rPr>
          <w:delText>(</w:delText>
        </w:r>
        <w:r w:rsidR="008F33E8" w:rsidRPr="00046ACB" w:rsidDel="0006297D">
          <w:rPr>
            <w:rFonts w:ascii="Times New Roman" w:hAnsi="Times New Roman" w:cs="Times New Roman"/>
            <w:b/>
            <w:bCs/>
            <w:sz w:val="24"/>
            <w:szCs w:val="24"/>
          </w:rPr>
          <w:delText>P4</w:delText>
        </w:r>
        <w:r w:rsidR="00491D1C" w:rsidDel="0006297D">
          <w:rPr>
            <w:rFonts w:ascii="Times New Roman" w:hAnsi="Times New Roman" w:cs="Times New Roman"/>
            <w:b/>
            <w:bCs/>
            <w:sz w:val="24"/>
            <w:szCs w:val="24"/>
          </w:rPr>
          <w:delText>8</w:delText>
        </w:r>
        <w:r w:rsidRPr="00046ACB" w:rsidDel="0006297D">
          <w:rPr>
            <w:rFonts w:ascii="Times New Roman" w:hAnsi="Times New Roman" w:cs="Times New Roman" w:hint="eastAsia"/>
            <w:b/>
            <w:bCs/>
            <w:sz w:val="24"/>
            <w:szCs w:val="24"/>
          </w:rPr>
          <w:delText>)</w:delText>
        </w:r>
      </w:del>
    </w:p>
    <w:p w14:paraId="3F54D915" w14:textId="1443484A" w:rsidR="008F33E8" w:rsidRPr="00046ACB" w:rsidDel="0006297D" w:rsidRDefault="008F33E8" w:rsidP="008F33E8">
      <w:pPr>
        <w:rPr>
          <w:del w:id="190" w:author="Windows 用户" w:date="2022-04-16T11:28:00Z"/>
          <w:rFonts w:ascii="Times New Roman" w:hAnsi="Times New Roman" w:cs="Times New Roman"/>
          <w:sz w:val="24"/>
          <w:szCs w:val="24"/>
        </w:rPr>
      </w:pPr>
      <w:del w:id="191" w:author="Windows 用户" w:date="2022-04-16T11:28:00Z">
        <w:r w:rsidRPr="00046ACB" w:rsidDel="0006297D">
          <w:rPr>
            <w:rFonts w:ascii="Times New Roman" w:hAnsi="Times New Roman" w:cs="Times New Roman"/>
            <w:sz w:val="24"/>
            <w:szCs w:val="24"/>
          </w:rPr>
          <w:delText>N/A.</w:delText>
        </w:r>
      </w:del>
    </w:p>
    <w:p w14:paraId="797436E6" w14:textId="77777777" w:rsidR="00845606" w:rsidRPr="00046ACB" w:rsidRDefault="00845606" w:rsidP="008F33E8">
      <w:pPr>
        <w:rPr>
          <w:rFonts w:ascii="Times New Roman" w:hAnsi="Times New Roman" w:cs="Times New Roman"/>
          <w:sz w:val="24"/>
          <w:szCs w:val="24"/>
        </w:rPr>
      </w:pPr>
    </w:p>
    <w:p w14:paraId="3518CA94" w14:textId="116C9037"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92" w:author="Windows 用户" w:date="2022-04-16T11:28:00Z">
        <w:r w:rsidR="008F33E8" w:rsidRPr="00046ACB" w:rsidDel="0006297D">
          <w:rPr>
            <w:rFonts w:ascii="Times New Roman" w:hAnsi="Times New Roman" w:cs="Times New Roman"/>
            <w:b/>
            <w:bCs/>
            <w:sz w:val="24"/>
            <w:szCs w:val="24"/>
          </w:rPr>
          <w:delText>P</w:delText>
        </w:r>
        <w:r w:rsidR="00491D1C" w:rsidDel="0006297D">
          <w:rPr>
            <w:rFonts w:ascii="Times New Roman" w:hAnsi="Times New Roman" w:cs="Times New Roman"/>
            <w:b/>
            <w:bCs/>
            <w:sz w:val="24"/>
            <w:szCs w:val="24"/>
          </w:rPr>
          <w:delText>49</w:delText>
        </w:r>
      </w:del>
      <w:ins w:id="193" w:author="Windows 用户" w:date="2022-04-16T11:28:00Z">
        <w:r w:rsidR="0006297D" w:rsidRPr="00046ACB">
          <w:rPr>
            <w:rFonts w:ascii="Times New Roman" w:hAnsi="Times New Roman" w:cs="Times New Roman"/>
            <w:b/>
            <w:bCs/>
            <w:sz w:val="24"/>
            <w:szCs w:val="24"/>
          </w:rPr>
          <w:t>P</w:t>
        </w:r>
        <w:r w:rsidR="0006297D">
          <w:rPr>
            <w:rFonts w:ascii="Times New Roman" w:hAnsi="Times New Roman" w:cs="Times New Roman"/>
            <w:b/>
            <w:bCs/>
            <w:sz w:val="24"/>
            <w:szCs w:val="24"/>
          </w:rPr>
          <w:t>3</w:t>
        </w:r>
        <w:r w:rsidR="00707B62">
          <w:rPr>
            <w:rFonts w:ascii="Times New Roman" w:hAnsi="Times New Roman" w:cs="Times New Roman"/>
            <w:b/>
            <w:bCs/>
            <w:sz w:val="24"/>
            <w:szCs w:val="24"/>
          </w:rPr>
          <w:t>6-P37</w:t>
        </w:r>
      </w:ins>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08305D7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94" w:author="Windows 用户" w:date="2022-04-16T11:28:00Z">
        <w:r w:rsidR="008F33E8" w:rsidRPr="00046ACB" w:rsidDel="00E01149">
          <w:rPr>
            <w:rFonts w:ascii="Times New Roman" w:hAnsi="Times New Roman" w:cs="Times New Roman"/>
            <w:b/>
            <w:bCs/>
            <w:sz w:val="24"/>
            <w:szCs w:val="24"/>
          </w:rPr>
          <w:delText>P</w:delText>
        </w:r>
        <w:r w:rsidR="00491D1C" w:rsidDel="00E01149">
          <w:rPr>
            <w:rFonts w:ascii="Times New Roman" w:hAnsi="Times New Roman" w:cs="Times New Roman"/>
            <w:b/>
            <w:bCs/>
            <w:sz w:val="24"/>
            <w:szCs w:val="24"/>
          </w:rPr>
          <w:delText>50</w:delText>
        </w:r>
      </w:del>
      <w:ins w:id="195" w:author="Windows 用户" w:date="2022-04-16T11:28:00Z">
        <w:r w:rsidR="00E01149" w:rsidRPr="00046ACB">
          <w:rPr>
            <w:rFonts w:ascii="Times New Roman" w:hAnsi="Times New Roman" w:cs="Times New Roman"/>
            <w:b/>
            <w:bCs/>
            <w:sz w:val="24"/>
            <w:szCs w:val="24"/>
          </w:rPr>
          <w:t>P</w:t>
        </w:r>
        <w:r w:rsidR="00E01149">
          <w:rPr>
            <w:rFonts w:ascii="Times New Roman" w:hAnsi="Times New Roman" w:cs="Times New Roman"/>
            <w:b/>
            <w:bCs/>
            <w:sz w:val="24"/>
            <w:szCs w:val="24"/>
          </w:rPr>
          <w:t>38</w:t>
        </w:r>
      </w:ins>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2DDB27D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del w:id="196" w:author="Windows 用户" w:date="2022-04-16T11:29:00Z">
        <w:r w:rsidR="008F33E8" w:rsidRPr="00046ACB" w:rsidDel="00276A2F">
          <w:rPr>
            <w:rFonts w:ascii="Times New Roman" w:hAnsi="Times New Roman" w:cs="Times New Roman"/>
            <w:b/>
            <w:bCs/>
            <w:sz w:val="24"/>
            <w:szCs w:val="24"/>
          </w:rPr>
          <w:delText>P</w:delText>
        </w:r>
        <w:r w:rsidR="00491D1C" w:rsidDel="00276A2F">
          <w:rPr>
            <w:rFonts w:ascii="Times New Roman" w:hAnsi="Times New Roman" w:cs="Times New Roman"/>
            <w:b/>
            <w:bCs/>
            <w:sz w:val="24"/>
            <w:szCs w:val="24"/>
          </w:rPr>
          <w:delText>51</w:delText>
        </w:r>
      </w:del>
      <w:ins w:id="197" w:author="Windows 用户" w:date="2022-04-16T11:29:00Z">
        <w:r w:rsidR="00276A2F" w:rsidRPr="00046ACB">
          <w:rPr>
            <w:rFonts w:ascii="Times New Roman" w:hAnsi="Times New Roman" w:cs="Times New Roman"/>
            <w:b/>
            <w:bCs/>
            <w:sz w:val="24"/>
            <w:szCs w:val="24"/>
          </w:rPr>
          <w:t>P</w:t>
        </w:r>
        <w:r w:rsidR="00276A2F">
          <w:rPr>
            <w:rFonts w:ascii="Times New Roman" w:hAnsi="Times New Roman" w:cs="Times New Roman"/>
            <w:b/>
            <w:bCs/>
            <w:sz w:val="24"/>
            <w:szCs w:val="24"/>
          </w:rPr>
          <w:t>39</w:t>
        </w:r>
      </w:ins>
      <w:r w:rsidRPr="00046ACB">
        <w:rPr>
          <w:rFonts w:ascii="Times New Roman" w:hAnsi="Times New Roman" w:cs="Times New Roman"/>
          <w:b/>
          <w:bCs/>
          <w:sz w:val="24"/>
          <w:szCs w:val="24"/>
        </w:rPr>
        <w:t>)</w:t>
      </w:r>
    </w:p>
    <w:p w14:paraId="4E364873" w14:textId="4E8B4C74"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w:t>
      </w:r>
      <w:ins w:id="198" w:author="Windows 用户" w:date="2022-04-15T17:43:00Z">
        <w:r w:rsidR="00604B6A">
          <w:rPr>
            <w:rFonts w:ascii="Times New Roman" w:hAnsi="Times New Roman" w:cs="Times New Roman"/>
            <w:b/>
            <w:bCs/>
            <w:sz w:val="24"/>
            <w:szCs w:val="24"/>
            <w:lang w:val="x-none"/>
          </w:rPr>
          <w:t xml:space="preserve">on </w:t>
        </w:r>
      </w:ins>
      <w:r w:rsidRPr="00CC15E8">
        <w:rPr>
          <w:rFonts w:ascii="Times New Roman" w:hAnsi="Times New Roman" w:cs="Times New Roman"/>
          <w:b/>
          <w:bCs/>
          <w:sz w:val="24"/>
          <w:szCs w:val="24"/>
          <w:lang w:val="x-none"/>
        </w:rPr>
        <w:t>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0DCE0BF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199" w:author="Windows 用户" w:date="2022-04-16T11:29:00Z">
        <w:r w:rsidR="008F33E8" w:rsidRPr="00046ACB" w:rsidDel="00276A2F">
          <w:rPr>
            <w:rFonts w:ascii="Times New Roman" w:hAnsi="Times New Roman" w:cs="Times New Roman"/>
            <w:b/>
            <w:bCs/>
            <w:sz w:val="24"/>
            <w:szCs w:val="24"/>
          </w:rPr>
          <w:delText>P5</w:delText>
        </w:r>
        <w:r w:rsidR="00491D1C" w:rsidDel="00276A2F">
          <w:rPr>
            <w:rFonts w:ascii="Times New Roman" w:hAnsi="Times New Roman" w:cs="Times New Roman"/>
            <w:b/>
            <w:bCs/>
            <w:sz w:val="24"/>
            <w:szCs w:val="24"/>
          </w:rPr>
          <w:delText>2</w:delText>
        </w:r>
      </w:del>
      <w:ins w:id="200" w:author="Windows 用户" w:date="2022-04-16T11:29:00Z">
        <w:r w:rsidR="00276A2F" w:rsidRPr="00046ACB">
          <w:rPr>
            <w:rFonts w:ascii="Times New Roman" w:hAnsi="Times New Roman" w:cs="Times New Roman"/>
            <w:b/>
            <w:bCs/>
            <w:sz w:val="24"/>
            <w:szCs w:val="24"/>
          </w:rPr>
          <w:t>P</w:t>
        </w:r>
        <w:r w:rsidR="00276A2F">
          <w:rPr>
            <w:rFonts w:ascii="Times New Roman" w:hAnsi="Times New Roman" w:cs="Times New Roman"/>
            <w:b/>
            <w:bCs/>
            <w:sz w:val="24"/>
            <w:szCs w:val="24"/>
          </w:rPr>
          <w:t>40</w:t>
        </w:r>
      </w:ins>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B18E4C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201" w:author="Windows 用户" w:date="2022-04-16T11:29:00Z">
        <w:r w:rsidR="008F33E8" w:rsidRPr="00046ACB" w:rsidDel="00FA3278">
          <w:rPr>
            <w:rFonts w:ascii="Times New Roman" w:hAnsi="Times New Roman" w:cs="Times New Roman"/>
            <w:b/>
            <w:bCs/>
            <w:sz w:val="24"/>
            <w:szCs w:val="24"/>
          </w:rPr>
          <w:delText>P5</w:delText>
        </w:r>
        <w:r w:rsidR="00491D1C" w:rsidDel="00FA3278">
          <w:rPr>
            <w:rFonts w:ascii="Times New Roman" w:hAnsi="Times New Roman" w:cs="Times New Roman"/>
            <w:b/>
            <w:bCs/>
            <w:sz w:val="24"/>
            <w:szCs w:val="24"/>
          </w:rPr>
          <w:delText>3</w:delText>
        </w:r>
      </w:del>
      <w:ins w:id="202" w:author="Windows 用户" w:date="2022-04-16T11:29:00Z">
        <w:r w:rsidR="00FA3278" w:rsidRPr="00046ACB">
          <w:rPr>
            <w:rFonts w:ascii="Times New Roman" w:hAnsi="Times New Roman" w:cs="Times New Roman"/>
            <w:b/>
            <w:bCs/>
            <w:sz w:val="24"/>
            <w:szCs w:val="24"/>
          </w:rPr>
          <w:t>P</w:t>
        </w:r>
        <w:r w:rsidR="00FA3278">
          <w:rPr>
            <w:rFonts w:ascii="Times New Roman" w:hAnsi="Times New Roman" w:cs="Times New Roman"/>
            <w:b/>
            <w:bCs/>
            <w:sz w:val="24"/>
            <w:szCs w:val="24"/>
          </w:rPr>
          <w:t>41</w:t>
        </w:r>
      </w:ins>
      <w:r w:rsidRPr="00046ACB">
        <w:rPr>
          <w:rFonts w:ascii="Times New Roman" w:hAnsi="Times New Roman" w:cs="Times New Roman"/>
          <w:b/>
          <w:bCs/>
          <w:sz w:val="24"/>
          <w:szCs w:val="24"/>
        </w:rPr>
        <w:t>)</w:t>
      </w:r>
    </w:p>
    <w:p w14:paraId="070EB703" w14:textId="010FB325" w:rsidR="008F33E8" w:rsidRPr="00046ACB" w:rsidRDefault="00FA3278" w:rsidP="008F33E8">
      <w:pPr>
        <w:rPr>
          <w:rFonts w:ascii="Times New Roman" w:hAnsi="Times New Roman" w:cs="Times New Roman"/>
          <w:b/>
          <w:sz w:val="24"/>
          <w:szCs w:val="24"/>
        </w:rPr>
      </w:pPr>
      <w:ins w:id="203" w:author="Windows 用户" w:date="2022-04-16T11:29:00Z">
        <w:r>
          <w:rPr>
            <w:rFonts w:ascii="Times New Roman" w:hAnsi="Times New Roman" w:cs="Times New Roman"/>
            <w:sz w:val="24"/>
            <w:szCs w:val="24"/>
          </w:rPr>
          <w:t xml:space="preserve">Then we will apply our model to different aircrafts and we will start with the development of coordinates. </w:t>
        </w:r>
      </w:ins>
      <w:r w:rsidR="008F33E8"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008F33E8"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008F33E8" w:rsidRPr="00046ACB">
        <w:rPr>
          <w:rFonts w:ascii="Times New Roman" w:hAnsi="Times New Roman" w:cs="Times New Roman"/>
          <w:sz w:val="24"/>
          <w:szCs w:val="24"/>
        </w:rPr>
        <w:t xml:space="preserve">, and the direction of the two aisles as the x-grid. </w:t>
      </w:r>
      <w:r w:rsidR="008F33E8"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008F33E8"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008F33E8"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54A03FC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204" w:author="Windows 用户" w:date="2022-04-16T11:31:00Z">
        <w:r w:rsidR="008F33E8" w:rsidRPr="00046ACB" w:rsidDel="00ED26BC">
          <w:rPr>
            <w:rFonts w:ascii="Times New Roman" w:hAnsi="Times New Roman" w:cs="Times New Roman"/>
            <w:b/>
            <w:bCs/>
            <w:sz w:val="24"/>
            <w:szCs w:val="24"/>
          </w:rPr>
          <w:delText>P5</w:delText>
        </w:r>
        <w:r w:rsidR="00491D1C" w:rsidDel="00ED26BC">
          <w:rPr>
            <w:rFonts w:ascii="Times New Roman" w:hAnsi="Times New Roman" w:cs="Times New Roman"/>
            <w:b/>
            <w:bCs/>
            <w:sz w:val="24"/>
            <w:szCs w:val="24"/>
          </w:rPr>
          <w:delText>4</w:delText>
        </w:r>
      </w:del>
      <w:ins w:id="205" w:author="Windows 用户" w:date="2022-04-16T11:31:00Z">
        <w:r w:rsidR="00ED26BC" w:rsidRPr="00046ACB">
          <w:rPr>
            <w:rFonts w:ascii="Times New Roman" w:hAnsi="Times New Roman" w:cs="Times New Roman"/>
            <w:b/>
            <w:bCs/>
            <w:sz w:val="24"/>
            <w:szCs w:val="24"/>
          </w:rPr>
          <w:t>P</w:t>
        </w:r>
        <w:r w:rsidR="00ED26BC">
          <w:rPr>
            <w:rFonts w:ascii="Times New Roman" w:hAnsi="Times New Roman" w:cs="Times New Roman"/>
            <w:b/>
            <w:bCs/>
            <w:sz w:val="24"/>
            <w:szCs w:val="24"/>
          </w:rPr>
          <w:t>42</w:t>
        </w:r>
      </w:ins>
      <w:r w:rsidRPr="00046ACB">
        <w:rPr>
          <w:rFonts w:ascii="Times New Roman" w:hAnsi="Times New Roman" w:cs="Times New Roman"/>
          <w:b/>
          <w:bCs/>
          <w:sz w:val="24"/>
          <w:szCs w:val="24"/>
        </w:rPr>
        <w:t>)</w:t>
      </w:r>
    </w:p>
    <w:p w14:paraId="48DB6A2F" w14:textId="594EC4A1" w:rsidR="008F33E8" w:rsidRDefault="008F33E8" w:rsidP="008F33E8">
      <w:pPr>
        <w:rPr>
          <w:ins w:id="206" w:author="Windows 用户" w:date="2022-04-16T11:31:00Z"/>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w:t>
      </w:r>
      <w:ins w:id="207" w:author="Windows 用户" w:date="2022-04-16T11:30:00Z">
        <w:r w:rsidR="00561247">
          <w:rPr>
            <w:rFonts w:ascii="Times New Roman" w:hAnsi="Times New Roman" w:cs="Times New Roman"/>
            <w:b/>
            <w:sz w:val="24"/>
            <w:szCs w:val="24"/>
          </w:rPr>
          <w:t xml:space="preserve">wo </w:t>
        </w:r>
      </w:ins>
      <w:r w:rsidRPr="00046ACB">
        <w:rPr>
          <w:rFonts w:ascii="Times New Roman" w:hAnsi="Times New Roman" w:cs="Times New Roman"/>
          <w:b/>
          <w:sz w:val="24"/>
          <w:szCs w:val="24"/>
        </w:rPr>
        <w:t>E</w:t>
      </w:r>
      <w:ins w:id="208" w:author="Windows 用户" w:date="2022-04-16T11:30:00Z">
        <w:r w:rsidR="00561247">
          <w:rPr>
            <w:rFonts w:ascii="Times New Roman" w:hAnsi="Times New Roman" w:cs="Times New Roman"/>
            <w:b/>
            <w:sz w:val="24"/>
            <w:szCs w:val="24"/>
          </w:rPr>
          <w:t xml:space="preserve">ntrance </w:t>
        </w:r>
      </w:ins>
      <w:r w:rsidRPr="00046ACB">
        <w:rPr>
          <w:rFonts w:ascii="Times New Roman" w:hAnsi="Times New Roman" w:cs="Times New Roman"/>
          <w:b/>
          <w:sz w:val="24"/>
          <w:szCs w:val="24"/>
        </w:rPr>
        <w:t>T</w:t>
      </w:r>
      <w:ins w:id="209" w:author="Windows 用户" w:date="2022-04-16T11:30:00Z">
        <w:r w:rsidR="00561247">
          <w:rPr>
            <w:rFonts w:ascii="Times New Roman" w:hAnsi="Times New Roman" w:cs="Times New Roman"/>
            <w:b/>
            <w:sz w:val="24"/>
            <w:szCs w:val="24"/>
          </w:rPr>
          <w:t xml:space="preserve">wo </w:t>
        </w:r>
      </w:ins>
      <w:r w:rsidRPr="00046ACB">
        <w:rPr>
          <w:rFonts w:ascii="Times New Roman" w:hAnsi="Times New Roman" w:cs="Times New Roman"/>
          <w:b/>
          <w:sz w:val="24"/>
          <w:szCs w:val="24"/>
        </w:rPr>
        <w:t>A</w:t>
      </w:r>
      <w:ins w:id="210" w:author="Windows 用户" w:date="2022-04-16T11:30:00Z">
        <w:r w:rsidR="00561247">
          <w:rPr>
            <w:rFonts w:ascii="Times New Roman" w:hAnsi="Times New Roman" w:cs="Times New Roman"/>
            <w:b/>
            <w:sz w:val="24"/>
            <w:szCs w:val="24"/>
          </w:rPr>
          <w:t>isle</w:t>
        </w:r>
      </w:ins>
      <w:r w:rsidRPr="00046ACB">
        <w:rPr>
          <w:rFonts w:ascii="Times New Roman" w:hAnsi="Times New Roman" w:cs="Times New Roman"/>
          <w:b/>
          <w:sz w:val="24"/>
          <w:szCs w:val="24"/>
        </w:rPr>
        <w:t xml:space="preserve"> Aircraft.</w:t>
      </w:r>
    </w:p>
    <w:p w14:paraId="43B1654E" w14:textId="77777777" w:rsidR="00E8433A" w:rsidRDefault="00E8433A" w:rsidP="008F33E8">
      <w:pPr>
        <w:rPr>
          <w:ins w:id="211" w:author="Windows 用户" w:date="2022-04-16T11:31:00Z"/>
          <w:rFonts w:ascii="Times New Roman" w:hAnsi="Times New Roman" w:cs="Times New Roman"/>
          <w:b/>
          <w:sz w:val="24"/>
          <w:szCs w:val="24"/>
        </w:rPr>
      </w:pPr>
    </w:p>
    <w:p w14:paraId="078834BC" w14:textId="599DD25B" w:rsidR="00E8433A" w:rsidRDefault="00E8433A" w:rsidP="008F33E8">
      <w:pPr>
        <w:rPr>
          <w:ins w:id="212" w:author="Windows 用户" w:date="2022-04-16T11:31:00Z"/>
          <w:rFonts w:ascii="Times New Roman" w:hAnsi="Times New Roman" w:cs="Times New Roman"/>
          <w:b/>
          <w:sz w:val="24"/>
          <w:szCs w:val="24"/>
        </w:rPr>
      </w:pPr>
      <w:ins w:id="213" w:author="Windows 用户" w:date="2022-04-16T11:31:00Z">
        <w:r>
          <w:rPr>
            <w:rFonts w:ascii="Times New Roman" w:hAnsi="Times New Roman" w:cs="Times New Roman"/>
            <w:b/>
            <w:sz w:val="24"/>
            <w:szCs w:val="24"/>
          </w:rPr>
          <w:t xml:space="preserve"> (P43)</w:t>
        </w:r>
      </w:ins>
    </w:p>
    <w:p w14:paraId="169BD3B7" w14:textId="6F8361FD" w:rsidR="00E8433A" w:rsidRPr="00046ACB" w:rsidRDefault="00E8433A" w:rsidP="008F33E8">
      <w:pPr>
        <w:rPr>
          <w:rFonts w:ascii="Times New Roman" w:hAnsi="Times New Roman" w:cs="Times New Roman"/>
          <w:b/>
          <w:sz w:val="24"/>
          <w:szCs w:val="24"/>
        </w:rPr>
      </w:pPr>
      <w:ins w:id="214" w:author="Windows 用户" w:date="2022-04-16T11:31:00Z">
        <w:r>
          <w:rPr>
            <w:rFonts w:ascii="Times New Roman" w:hAnsi="Times New Roman" w:cs="Times New Roman"/>
            <w:b/>
            <w:sz w:val="24"/>
            <w:szCs w:val="24"/>
          </w:rPr>
          <w:t xml:space="preserve">This is Claim Two, </w:t>
        </w:r>
      </w:ins>
      <w:ins w:id="215" w:author="Windows 用户" w:date="2022-04-16T11:32:00Z">
        <w:r w:rsidR="00915FE3">
          <w:rPr>
            <w:rFonts w:ascii="Times New Roman" w:hAnsi="Times New Roman" w:cs="Times New Roman"/>
            <w:b/>
            <w:sz w:val="24"/>
            <w:szCs w:val="24"/>
          </w:rPr>
          <w:t>which helps us find the best strategy for the two kinds of aircrafts.</w:t>
        </w:r>
      </w:ins>
    </w:p>
    <w:p w14:paraId="2485705B" w14:textId="77777777" w:rsidR="008F33E8" w:rsidRPr="00046ACB" w:rsidRDefault="008F33E8" w:rsidP="008F33E8">
      <w:pPr>
        <w:rPr>
          <w:rFonts w:ascii="Times New Roman" w:hAnsi="Times New Roman" w:cs="Times New Roman"/>
          <w:sz w:val="24"/>
          <w:szCs w:val="24"/>
        </w:rPr>
      </w:pPr>
    </w:p>
    <w:p w14:paraId="2E342063" w14:textId="702498E7"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del w:id="216" w:author="Windows 用户" w:date="2022-04-16T11:31:00Z">
        <w:r w:rsidR="008F33E8" w:rsidRPr="00046ACB" w:rsidDel="00EA6177">
          <w:rPr>
            <w:rFonts w:ascii="Times New Roman" w:hAnsi="Times New Roman" w:cs="Times New Roman"/>
            <w:b/>
            <w:bCs/>
            <w:sz w:val="24"/>
            <w:szCs w:val="24"/>
          </w:rPr>
          <w:delText>5</w:delText>
        </w:r>
        <w:r w:rsidR="00491D1C" w:rsidDel="00EA6177">
          <w:rPr>
            <w:rFonts w:ascii="Times New Roman" w:hAnsi="Times New Roman" w:cs="Times New Roman"/>
            <w:b/>
            <w:bCs/>
            <w:sz w:val="24"/>
            <w:szCs w:val="24"/>
          </w:rPr>
          <w:delText>6</w:delText>
        </w:r>
      </w:del>
      <w:ins w:id="217" w:author="Windows 用户" w:date="2022-04-16T11:31:00Z">
        <w:r w:rsidR="002A1222">
          <w:rPr>
            <w:rFonts w:ascii="Times New Roman" w:hAnsi="Times New Roman" w:cs="Times New Roman"/>
            <w:b/>
            <w:bCs/>
            <w:sz w:val="24"/>
            <w:szCs w:val="24"/>
          </w:rPr>
          <w:t>44</w:t>
        </w:r>
      </w:ins>
      <w:r w:rsidRPr="00046ACB">
        <w:rPr>
          <w:rFonts w:ascii="Times New Roman" w:hAnsi="Times New Roman" w:cs="Times New Roman"/>
          <w:b/>
          <w:bCs/>
          <w:sz w:val="24"/>
          <w:szCs w:val="24"/>
        </w:rPr>
        <w:t>)</w:t>
      </w:r>
    </w:p>
    <w:p w14:paraId="20CB3AD4" w14:textId="6C3A10E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T</w:t>
      </w:r>
      <w:ins w:id="218" w:author="Windows 用户" w:date="2022-04-16T11:30:00Z">
        <w:r w:rsidR="00181995">
          <w:rPr>
            <w:rFonts w:ascii="Times New Roman" w:hAnsi="Times New Roman" w:cs="Times New Roman"/>
            <w:sz w:val="24"/>
            <w:szCs w:val="24"/>
          </w:rPr>
          <w:t xml:space="preserve">wo </w:t>
        </w:r>
      </w:ins>
      <w:r w:rsidRPr="00046ACB">
        <w:rPr>
          <w:rFonts w:ascii="Times New Roman" w:hAnsi="Times New Roman" w:cs="Times New Roman"/>
          <w:sz w:val="24"/>
          <w:szCs w:val="24"/>
        </w:rPr>
        <w:t>E</w:t>
      </w:r>
      <w:ins w:id="219" w:author="Windows 用户" w:date="2022-04-16T11:30:00Z">
        <w:r w:rsidR="00181995">
          <w:rPr>
            <w:rFonts w:ascii="Times New Roman" w:hAnsi="Times New Roman" w:cs="Times New Roman"/>
            <w:sz w:val="24"/>
            <w:szCs w:val="24"/>
          </w:rPr>
          <w:t xml:space="preserve">ntrance </w:t>
        </w:r>
      </w:ins>
      <w:r w:rsidRPr="00046ACB">
        <w:rPr>
          <w:rFonts w:ascii="Times New Roman" w:hAnsi="Times New Roman" w:cs="Times New Roman"/>
          <w:sz w:val="24"/>
          <w:szCs w:val="24"/>
        </w:rPr>
        <w:t>T</w:t>
      </w:r>
      <w:ins w:id="220" w:author="Windows 用户" w:date="2022-04-16T11:30:00Z">
        <w:r w:rsidR="00181995">
          <w:rPr>
            <w:rFonts w:ascii="Times New Roman" w:hAnsi="Times New Roman" w:cs="Times New Roman"/>
            <w:sz w:val="24"/>
            <w:szCs w:val="24"/>
          </w:rPr>
          <w:t xml:space="preserve">wo </w:t>
        </w:r>
      </w:ins>
      <w:r w:rsidRPr="00046ACB">
        <w:rPr>
          <w:rFonts w:ascii="Times New Roman" w:hAnsi="Times New Roman" w:cs="Times New Roman"/>
          <w:sz w:val="24"/>
          <w:szCs w:val="24"/>
        </w:rPr>
        <w:t>A</w:t>
      </w:r>
      <w:ins w:id="221" w:author="Windows 用户" w:date="2022-04-16T11:30:00Z">
        <w:r w:rsidR="00181995">
          <w:rPr>
            <w:rFonts w:ascii="Times New Roman" w:hAnsi="Times New Roman" w:cs="Times New Roman"/>
            <w:sz w:val="24"/>
            <w:szCs w:val="24"/>
          </w:rPr>
          <w:t>isle</w:t>
        </w:r>
      </w:ins>
      <w:r w:rsidRPr="00046ACB">
        <w:rPr>
          <w:rFonts w:ascii="Times New Roman" w:hAnsi="Times New Roman" w:cs="Times New Roman"/>
          <w:sz w:val="24"/>
          <w:szCs w:val="24"/>
        </w:rPr>
        <w:t xml:space="preserve">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459A07C3"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del w:id="222" w:author="Windows 用户" w:date="2022-04-16T11:33:00Z">
        <w:r w:rsidR="008F33E8" w:rsidRPr="00046ACB" w:rsidDel="00E635FA">
          <w:rPr>
            <w:rFonts w:ascii="Times New Roman" w:hAnsi="Times New Roman" w:cs="Times New Roman"/>
            <w:b/>
            <w:bCs/>
            <w:sz w:val="24"/>
            <w:szCs w:val="24"/>
          </w:rPr>
          <w:delText>P5</w:delText>
        </w:r>
        <w:r w:rsidR="00491D1C" w:rsidDel="00E635FA">
          <w:rPr>
            <w:rFonts w:ascii="Times New Roman" w:hAnsi="Times New Roman" w:cs="Times New Roman"/>
            <w:b/>
            <w:bCs/>
            <w:sz w:val="24"/>
            <w:szCs w:val="24"/>
          </w:rPr>
          <w:delText>7</w:delText>
        </w:r>
      </w:del>
      <w:ins w:id="223" w:author="Windows 用户" w:date="2022-04-16T11:33:00Z">
        <w:r w:rsidR="00E635FA" w:rsidRPr="00046ACB">
          <w:rPr>
            <w:rFonts w:ascii="Times New Roman" w:hAnsi="Times New Roman" w:cs="Times New Roman"/>
            <w:b/>
            <w:bCs/>
            <w:sz w:val="24"/>
            <w:szCs w:val="24"/>
          </w:rPr>
          <w:t>P</w:t>
        </w:r>
        <w:r w:rsidR="00E635FA">
          <w:rPr>
            <w:rFonts w:ascii="Times New Roman" w:hAnsi="Times New Roman" w:cs="Times New Roman"/>
            <w:b/>
            <w:bCs/>
            <w:sz w:val="24"/>
            <w:szCs w:val="24"/>
          </w:rPr>
          <w:t>45</w:t>
        </w:r>
      </w:ins>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179B189F"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del w:id="224" w:author="Windows 用户" w:date="2022-04-16T11:33:00Z">
        <w:r w:rsidR="008F33E8" w:rsidRPr="00046ACB" w:rsidDel="00E635FA">
          <w:rPr>
            <w:rFonts w:ascii="Times New Roman" w:hAnsi="Times New Roman" w:cs="Times New Roman"/>
            <w:b/>
            <w:bCs/>
            <w:sz w:val="24"/>
            <w:szCs w:val="24"/>
          </w:rPr>
          <w:delText>P5</w:delText>
        </w:r>
        <w:r w:rsidR="00491D1C" w:rsidDel="00E635FA">
          <w:rPr>
            <w:rFonts w:ascii="Times New Roman" w:hAnsi="Times New Roman" w:cs="Times New Roman"/>
            <w:b/>
            <w:bCs/>
            <w:sz w:val="24"/>
            <w:szCs w:val="24"/>
          </w:rPr>
          <w:delText>8</w:delText>
        </w:r>
      </w:del>
      <w:ins w:id="225" w:author="Windows 用户" w:date="2022-04-16T11:33:00Z">
        <w:r w:rsidR="00E635FA" w:rsidRPr="00046ACB">
          <w:rPr>
            <w:rFonts w:ascii="Times New Roman" w:hAnsi="Times New Roman" w:cs="Times New Roman"/>
            <w:b/>
            <w:bCs/>
            <w:sz w:val="24"/>
            <w:szCs w:val="24"/>
          </w:rPr>
          <w:t>P</w:t>
        </w:r>
        <w:r w:rsidR="00E635FA">
          <w:rPr>
            <w:rFonts w:ascii="Times New Roman" w:hAnsi="Times New Roman" w:cs="Times New Roman"/>
            <w:b/>
            <w:bCs/>
            <w:sz w:val="24"/>
            <w:szCs w:val="24"/>
          </w:rPr>
          <w:t>46</w:t>
        </w:r>
      </w:ins>
      <w:r>
        <w:rPr>
          <w:rFonts w:ascii="Times New Roman" w:hAnsi="Times New Roman" w:cs="Times New Roman"/>
          <w:b/>
          <w:bCs/>
          <w:sz w:val="24"/>
          <w:szCs w:val="24"/>
        </w:rPr>
        <w:t>)</w:t>
      </w:r>
    </w:p>
    <w:p w14:paraId="0FD9081E" w14:textId="72693086" w:rsidR="008F33E8" w:rsidRDefault="008F33E8" w:rsidP="008F33E8">
      <w:pPr>
        <w:rPr>
          <w:ins w:id="226" w:author="Windows 用户" w:date="2022-04-16T11:33:00Z"/>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340C37AC" w14:textId="77777777" w:rsidR="00E635FA" w:rsidRDefault="00E635FA" w:rsidP="008F33E8">
      <w:pPr>
        <w:rPr>
          <w:ins w:id="227" w:author="Windows 用户" w:date="2022-04-16T11:33:00Z"/>
          <w:rFonts w:ascii="Times New Roman" w:hAnsi="Times New Roman" w:cs="Times New Roman"/>
          <w:b/>
          <w:sz w:val="24"/>
          <w:szCs w:val="24"/>
        </w:rPr>
      </w:pPr>
    </w:p>
    <w:p w14:paraId="53C085E5" w14:textId="724CC171" w:rsidR="00E635FA" w:rsidRDefault="00E635FA" w:rsidP="008F33E8">
      <w:pPr>
        <w:rPr>
          <w:ins w:id="228" w:author="Windows 用户" w:date="2022-04-16T11:33:00Z"/>
          <w:rFonts w:ascii="Times New Roman" w:hAnsi="Times New Roman" w:cs="Times New Roman"/>
          <w:b/>
          <w:sz w:val="24"/>
          <w:szCs w:val="24"/>
        </w:rPr>
      </w:pPr>
      <w:ins w:id="229" w:author="Windows 用户" w:date="2022-04-16T11:33:00Z">
        <w:r>
          <w:rPr>
            <w:rFonts w:ascii="Times New Roman" w:hAnsi="Times New Roman" w:cs="Times New Roman"/>
            <w:b/>
            <w:sz w:val="24"/>
            <w:szCs w:val="24"/>
          </w:rPr>
          <w:t xml:space="preserve"> (P47)</w:t>
        </w:r>
      </w:ins>
    </w:p>
    <w:p w14:paraId="05A6043D" w14:textId="58C63228" w:rsidR="00E635FA" w:rsidRPr="00046ACB" w:rsidRDefault="00E635FA" w:rsidP="008F33E8">
      <w:pPr>
        <w:rPr>
          <w:rFonts w:ascii="Times New Roman" w:hAnsi="Times New Roman" w:cs="Times New Roman"/>
          <w:b/>
          <w:sz w:val="24"/>
          <w:szCs w:val="24"/>
        </w:rPr>
      </w:pPr>
      <w:ins w:id="230" w:author="Windows 用户" w:date="2022-04-16T11:33:00Z">
        <w:r>
          <w:rPr>
            <w:rFonts w:ascii="Times New Roman" w:hAnsi="Times New Roman" w:cs="Times New Roman"/>
            <w:b/>
            <w:sz w:val="24"/>
            <w:szCs w:val="24"/>
          </w:rPr>
          <w:t>Our best stra</w:t>
        </w:r>
      </w:ins>
      <w:ins w:id="231" w:author="Windows 用户" w:date="2022-04-16T11:34:00Z">
        <w:r>
          <w:rPr>
            <w:rFonts w:ascii="Times New Roman" w:hAnsi="Times New Roman" w:cs="Times New Roman"/>
            <w:b/>
            <w:sz w:val="24"/>
            <w:szCs w:val="24"/>
          </w:rPr>
          <w:t>tegy of Two Entrance Two Aisle aircraft is shown on the graph.</w:t>
        </w:r>
      </w:ins>
    </w:p>
    <w:p w14:paraId="184F1E0C" w14:textId="77777777" w:rsidR="00046ACB" w:rsidRDefault="00046ACB" w:rsidP="008F33E8">
      <w:pPr>
        <w:rPr>
          <w:rFonts w:ascii="Times New Roman" w:hAnsi="Times New Roman" w:cs="Times New Roman"/>
          <w:sz w:val="24"/>
          <w:szCs w:val="24"/>
        </w:rPr>
      </w:pPr>
    </w:p>
    <w:p w14:paraId="0A4CF8E8" w14:textId="1E8F8C5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del w:id="232" w:author="Windows 用户" w:date="2022-04-16T11:34:00Z">
        <w:r w:rsidR="008F33E8" w:rsidRPr="00046ACB" w:rsidDel="00FA76F8">
          <w:rPr>
            <w:rFonts w:ascii="Times New Roman" w:hAnsi="Times New Roman" w:cs="Times New Roman"/>
            <w:b/>
            <w:bCs/>
            <w:sz w:val="24"/>
            <w:szCs w:val="24"/>
          </w:rPr>
          <w:delText>P</w:delText>
        </w:r>
        <w:r w:rsidR="008F33E8" w:rsidRPr="00046ACB" w:rsidDel="00BE2CB8">
          <w:rPr>
            <w:rFonts w:ascii="Times New Roman" w:hAnsi="Times New Roman" w:cs="Times New Roman"/>
            <w:b/>
            <w:bCs/>
            <w:sz w:val="24"/>
            <w:szCs w:val="24"/>
          </w:rPr>
          <w:delText>5</w:delText>
        </w:r>
        <w:r w:rsidR="00491D1C" w:rsidDel="00BE2CB8">
          <w:rPr>
            <w:rFonts w:ascii="Times New Roman" w:hAnsi="Times New Roman" w:cs="Times New Roman"/>
            <w:b/>
            <w:bCs/>
            <w:sz w:val="24"/>
            <w:szCs w:val="24"/>
          </w:rPr>
          <w:delText>9</w:delText>
        </w:r>
      </w:del>
      <w:ins w:id="233" w:author="Windows 用户" w:date="2022-04-16T11:34:00Z">
        <w:r w:rsidR="00FA76F8">
          <w:rPr>
            <w:rFonts w:ascii="Times New Roman" w:hAnsi="Times New Roman" w:cs="Times New Roman"/>
            <w:b/>
            <w:bCs/>
            <w:sz w:val="24"/>
            <w:szCs w:val="24"/>
          </w:rPr>
          <w:t>P48</w:t>
        </w:r>
      </w:ins>
      <w:r>
        <w:rPr>
          <w:rFonts w:ascii="Times New Roman" w:hAnsi="Times New Roman" w:cs="Times New Roman"/>
          <w:b/>
          <w:bCs/>
          <w:sz w:val="24"/>
          <w:szCs w:val="24"/>
        </w:rPr>
        <w:t>)</w:t>
      </w:r>
    </w:p>
    <w:p w14:paraId="409D270D" w14:textId="77777777" w:rsidR="002A735B" w:rsidRPr="002A735B" w:rsidRDefault="002A735B" w:rsidP="002A735B">
      <w:pPr>
        <w:rPr>
          <w:ins w:id="234" w:author="Windows 用户" w:date="2022-04-15T16:58:00Z"/>
          <w:rFonts w:ascii="Times New Roman" w:hAnsi="Times New Roman" w:cs="Times New Roman"/>
          <w:b/>
          <w:bCs/>
          <w:sz w:val="24"/>
          <w:szCs w:val="24"/>
          <w:rPrChange w:id="235" w:author="Windows 用户" w:date="2022-04-15T16:58:00Z">
            <w:rPr>
              <w:ins w:id="236" w:author="Windows 用户" w:date="2022-04-15T16:58:00Z"/>
              <w:sz w:val="28"/>
            </w:rPr>
          </w:rPrChange>
        </w:rPr>
      </w:pPr>
      <w:ins w:id="237" w:author="Windows 用户" w:date="2022-04-15T16:58:00Z">
        <w:r w:rsidRPr="002A735B">
          <w:rPr>
            <w:rFonts w:ascii="Times New Roman" w:hAnsi="Times New Roman" w:cs="Times New Roman"/>
            <w:b/>
            <w:bCs/>
            <w:sz w:val="24"/>
            <w:szCs w:val="24"/>
            <w:rPrChange w:id="238" w:author="Windows 用户" w:date="2022-04-15T16:58:00Z">
              <w:rPr>
                <w:sz w:val="28"/>
              </w:rPr>
            </w:rPrChange>
          </w:rPr>
          <w:t>Then we would introduce our strengths and weaknesses. As for strengths, we considered various situations and used programs to simulate the process. As the result, the model can be accurate because of the various situations considered, and also universal and efficient due to the usage of programs.</w:t>
        </w:r>
      </w:ins>
    </w:p>
    <w:p w14:paraId="67EFE4C1" w14:textId="77777777" w:rsidR="002A735B" w:rsidRPr="002A735B" w:rsidRDefault="002A735B" w:rsidP="002A735B">
      <w:pPr>
        <w:rPr>
          <w:ins w:id="239" w:author="Windows 用户" w:date="2022-04-15T16:58:00Z"/>
          <w:rFonts w:ascii="Times New Roman" w:hAnsi="Times New Roman" w:cs="Times New Roman"/>
          <w:b/>
          <w:bCs/>
          <w:sz w:val="24"/>
          <w:szCs w:val="24"/>
          <w:rPrChange w:id="240" w:author="Windows 用户" w:date="2022-04-15T16:58:00Z">
            <w:rPr>
              <w:ins w:id="241" w:author="Windows 用户" w:date="2022-04-15T16:58:00Z"/>
              <w:sz w:val="28"/>
            </w:rPr>
          </w:rPrChange>
        </w:rPr>
      </w:pPr>
      <w:ins w:id="242" w:author="Windows 用户" w:date="2022-04-15T16:58:00Z">
        <w:r w:rsidRPr="002A735B">
          <w:rPr>
            <w:rFonts w:ascii="Times New Roman" w:hAnsi="Times New Roman" w:cs="Times New Roman"/>
            <w:b/>
            <w:bCs/>
            <w:sz w:val="24"/>
            <w:szCs w:val="24"/>
            <w:rPrChange w:id="243" w:author="Windows 用户" w:date="2022-04-15T16:58:00Z">
              <w:rPr>
                <w:sz w:val="28"/>
              </w:rPr>
            </w:rPrChange>
          </w:rPr>
          <w:t>And for the weaknesses, we introduced many variables and some of them are a bit abstract, making our model complex. And the strict boarding sequences make it difficult to operate.</w:t>
        </w:r>
      </w:ins>
    </w:p>
    <w:p w14:paraId="45F5862B" w14:textId="191EF29B" w:rsidR="008F33E8" w:rsidDel="002A735B" w:rsidRDefault="008F33E8" w:rsidP="008F33E8">
      <w:pPr>
        <w:rPr>
          <w:del w:id="244" w:author="Windows 用户" w:date="2022-04-15T16:58:00Z"/>
          <w:rFonts w:ascii="Times New Roman" w:hAnsi="Times New Roman" w:cs="Times New Roman"/>
          <w:sz w:val="24"/>
          <w:szCs w:val="24"/>
        </w:rPr>
      </w:pPr>
      <w:del w:id="245" w:author="Windows 用户" w:date="2022-04-15T16:58:00Z">
        <w:r w:rsidRPr="00046ACB" w:rsidDel="002A735B">
          <w:rPr>
            <w:rFonts w:ascii="Times New Roman" w:hAnsi="Times New Roman" w:cs="Times New Roman"/>
            <w:sz w:val="24"/>
            <w:szCs w:val="24"/>
          </w:rPr>
          <w:delText>We have concluded some of the strengths of our model.</w:delText>
        </w:r>
      </w:del>
    </w:p>
    <w:p w14:paraId="23F9A211" w14:textId="534DD4C9" w:rsidR="00046ACB" w:rsidRPr="00046ACB" w:rsidDel="002A735B" w:rsidRDefault="00046ACB" w:rsidP="008F33E8">
      <w:pPr>
        <w:rPr>
          <w:del w:id="246" w:author="Windows 用户" w:date="2022-04-15T16:58:00Z"/>
          <w:rFonts w:ascii="Times New Roman" w:hAnsi="Times New Roman" w:cs="Times New Roman"/>
          <w:sz w:val="24"/>
          <w:szCs w:val="24"/>
        </w:rPr>
      </w:pPr>
    </w:p>
    <w:p w14:paraId="7728E7B3" w14:textId="1D3BB4E7" w:rsidR="008F33E8" w:rsidDel="002A735B" w:rsidRDefault="008F33E8" w:rsidP="008F33E8">
      <w:pPr>
        <w:rPr>
          <w:del w:id="247" w:author="Windows 用户" w:date="2022-04-15T16:58:00Z"/>
          <w:rFonts w:ascii="Times New Roman" w:hAnsi="Times New Roman" w:cs="Times New Roman"/>
          <w:sz w:val="24"/>
          <w:szCs w:val="24"/>
        </w:rPr>
      </w:pPr>
      <w:del w:id="248" w:author="Windows 用户" w:date="2022-04-15T16:58:00Z">
        <w:r w:rsidRPr="00046ACB" w:rsidDel="002A735B">
          <w:rPr>
            <w:rFonts w:ascii="Times New Roman" w:hAnsi="Times New Roman" w:cs="Times New Roman"/>
            <w:b/>
            <w:bCs/>
            <w:sz w:val="24"/>
            <w:szCs w:val="24"/>
          </w:rPr>
          <w:delText xml:space="preserve">First, accuracy. In our model, we </w:delText>
        </w:r>
        <w:r w:rsidR="00420336" w:rsidDel="002A735B">
          <w:rPr>
            <w:rFonts w:ascii="Times New Roman" w:hAnsi="Times New Roman" w:cs="Times New Roman"/>
            <w:b/>
            <w:bCs/>
            <w:sz w:val="24"/>
            <w:szCs w:val="24"/>
          </w:rPr>
          <w:delText>consider several special si</w:delText>
        </w:r>
        <w:r w:rsidR="00305005" w:rsidDel="002A735B">
          <w:rPr>
            <w:rFonts w:ascii="Times New Roman" w:hAnsi="Times New Roman" w:cs="Times New Roman"/>
            <w:b/>
            <w:bCs/>
            <w:sz w:val="24"/>
            <w:szCs w:val="24"/>
          </w:rPr>
          <w:delText>tuations</w:delText>
        </w:r>
        <w:r w:rsidRPr="00046ACB" w:rsidDel="002A735B">
          <w:rPr>
            <w:rFonts w:ascii="Times New Roman" w:hAnsi="Times New Roman" w:cs="Times New Roman"/>
            <w:b/>
            <w:bCs/>
            <w:sz w:val="24"/>
            <w:szCs w:val="24"/>
          </w:rPr>
          <w:delText>. Also, we use several programs to facilitate our calculation</w:delText>
        </w:r>
        <w:r w:rsidRPr="00046ACB" w:rsidDel="002A735B">
          <w:rPr>
            <w:rFonts w:ascii="Times New Roman" w:hAnsi="Times New Roman" w:cs="Times New Roman"/>
            <w:sz w:val="24"/>
            <w:szCs w:val="24"/>
          </w:rPr>
          <w:delText>. This makes our result reasonable and precise.</w:delText>
        </w:r>
      </w:del>
    </w:p>
    <w:p w14:paraId="1FDCE83A" w14:textId="1697BA7E" w:rsidR="00046ACB" w:rsidRPr="00046ACB" w:rsidDel="002A735B" w:rsidRDefault="00046ACB" w:rsidP="008F33E8">
      <w:pPr>
        <w:rPr>
          <w:del w:id="249" w:author="Windows 用户" w:date="2022-04-15T16:58:00Z"/>
          <w:rFonts w:ascii="Times New Roman" w:hAnsi="Times New Roman" w:cs="Times New Roman"/>
          <w:sz w:val="24"/>
          <w:szCs w:val="24"/>
        </w:rPr>
      </w:pPr>
    </w:p>
    <w:p w14:paraId="774DB430" w14:textId="2B0006B1" w:rsidR="008F33E8" w:rsidDel="002A735B" w:rsidRDefault="008F33E8" w:rsidP="008F33E8">
      <w:pPr>
        <w:rPr>
          <w:del w:id="250" w:author="Windows 用户" w:date="2022-04-15T16:58:00Z"/>
          <w:rFonts w:ascii="Times New Roman" w:hAnsi="Times New Roman" w:cs="Times New Roman"/>
          <w:b/>
          <w:bCs/>
          <w:sz w:val="24"/>
          <w:szCs w:val="24"/>
        </w:rPr>
      </w:pPr>
      <w:del w:id="251" w:author="Windows 用户" w:date="2022-04-15T16:58:00Z">
        <w:r w:rsidRPr="00046ACB" w:rsidDel="002A735B">
          <w:rPr>
            <w:rFonts w:ascii="Times New Roman" w:hAnsi="Times New Roman" w:cs="Times New Roman"/>
            <w:b/>
            <w:bCs/>
            <w:sz w:val="24"/>
            <w:szCs w:val="24"/>
          </w:rPr>
          <w:delText>The second strength is universality</w:delText>
        </w:r>
        <w:r w:rsidRPr="00046ACB" w:rsidDel="002A735B">
          <w:rPr>
            <w:rFonts w:ascii="Times New Roman" w:hAnsi="Times New Roman" w:cs="Times New Roman"/>
            <w:sz w:val="24"/>
            <w:szCs w:val="24"/>
          </w:rPr>
          <w:delText xml:space="preserve">. In our model, </w:delText>
        </w:r>
        <w:r w:rsidRPr="00046ACB" w:rsidDel="002A735B">
          <w:rPr>
            <w:rFonts w:ascii="Times New Roman" w:hAnsi="Times New Roman" w:cs="Times New Roman"/>
            <w:b/>
            <w:bCs/>
            <w:sz w:val="24"/>
            <w:szCs w:val="24"/>
          </w:rPr>
          <w:delText>we succeeded in achieving visualization</w:delText>
        </w:r>
        <w:r w:rsidR="00FE5B6C" w:rsidDel="002A735B">
          <w:rPr>
            <w:rFonts w:ascii="Times New Roman" w:hAnsi="Times New Roman" w:cs="Times New Roman"/>
            <w:b/>
            <w:bCs/>
            <w:sz w:val="24"/>
            <w:szCs w:val="24"/>
          </w:rPr>
          <w:delText xml:space="preserve"> si</w:delText>
        </w:r>
        <w:r w:rsidR="00420336" w:rsidDel="002A735B">
          <w:rPr>
            <w:rFonts w:ascii="Times New Roman" w:hAnsi="Times New Roman" w:cs="Times New Roman"/>
            <w:b/>
            <w:bCs/>
            <w:sz w:val="24"/>
            <w:szCs w:val="24"/>
          </w:rPr>
          <w:delText>tuation</w:delText>
        </w:r>
        <w:r w:rsidRPr="00046ACB" w:rsidDel="002A735B">
          <w:rPr>
            <w:rFonts w:ascii="Times New Roman" w:hAnsi="Times New Roman" w:cs="Times New Roman"/>
            <w:b/>
            <w:bCs/>
            <w:sz w:val="24"/>
            <w:szCs w:val="24"/>
          </w:rPr>
          <w:delText xml:space="preserve"> of the plane and successfully simulated the whole process of different boarding methods shown in the video clips just now.</w:delText>
        </w:r>
        <w:r w:rsidRPr="00046ACB" w:rsidDel="002A735B">
          <w:rPr>
            <w:rFonts w:ascii="Times New Roman" w:hAnsi="Times New Roman" w:cs="Times New Roman"/>
            <w:sz w:val="24"/>
            <w:szCs w:val="24"/>
          </w:rPr>
          <w:delText xml:space="preserve"> This means that our model can be </w:delText>
        </w:r>
        <w:r w:rsidRPr="00046ACB" w:rsidDel="002A735B">
          <w:rPr>
            <w:rFonts w:ascii="Times New Roman" w:hAnsi="Times New Roman" w:cs="Times New Roman"/>
            <w:b/>
            <w:bCs/>
            <w:sz w:val="24"/>
            <w:szCs w:val="24"/>
          </w:rPr>
          <w:delText>applied to a variety of problems.</w:delText>
        </w:r>
      </w:del>
    </w:p>
    <w:p w14:paraId="53621E0E" w14:textId="3B0D77A9" w:rsidR="00046ACB" w:rsidRPr="00046ACB" w:rsidDel="002A735B" w:rsidRDefault="00046ACB" w:rsidP="008F33E8">
      <w:pPr>
        <w:rPr>
          <w:del w:id="252" w:author="Windows 用户" w:date="2022-04-15T16:58:00Z"/>
          <w:rFonts w:ascii="Times New Roman" w:hAnsi="Times New Roman" w:cs="Times New Roman"/>
          <w:sz w:val="24"/>
          <w:szCs w:val="24"/>
        </w:rPr>
      </w:pPr>
    </w:p>
    <w:p w14:paraId="7B068082" w14:textId="62F3DE1F" w:rsidR="008F33E8" w:rsidRPr="00046ACB" w:rsidDel="002A735B" w:rsidRDefault="008F33E8" w:rsidP="008F33E8">
      <w:pPr>
        <w:rPr>
          <w:del w:id="253" w:author="Windows 用户" w:date="2022-04-15T16:58:00Z"/>
          <w:rFonts w:ascii="Times New Roman" w:hAnsi="Times New Roman" w:cs="Times New Roman"/>
          <w:sz w:val="24"/>
          <w:szCs w:val="24"/>
        </w:rPr>
      </w:pPr>
      <w:del w:id="254" w:author="Windows 用户" w:date="2022-04-15T16:58:00Z">
        <w:r w:rsidRPr="00046ACB" w:rsidDel="002A735B">
          <w:rPr>
            <w:rFonts w:ascii="Times New Roman" w:hAnsi="Times New Roman" w:cs="Times New Roman"/>
            <w:b/>
            <w:bCs/>
            <w:sz w:val="24"/>
            <w:szCs w:val="24"/>
          </w:rPr>
          <w:delText>Finally, our model bears efficiency</w:delText>
        </w:r>
        <w:r w:rsidRPr="00046ACB" w:rsidDel="002A735B">
          <w:rPr>
            <w:rFonts w:ascii="Times New Roman" w:hAnsi="Times New Roman" w:cs="Times New Roman"/>
            <w:sz w:val="24"/>
            <w:szCs w:val="24"/>
          </w:rPr>
          <w:delText xml:space="preserve">. As shown in the second model, </w:delText>
        </w:r>
        <w:r w:rsidRPr="00046ACB" w:rsidDel="002A735B">
          <w:rPr>
            <w:rFonts w:ascii="Times New Roman" w:hAnsi="Times New Roman" w:cs="Times New Roman"/>
            <w:b/>
            <w:bCs/>
            <w:sz w:val="24"/>
            <w:szCs w:val="24"/>
          </w:rPr>
          <w:delText>we use a program to facilitate our calculations.</w:delText>
        </w:r>
        <w:r w:rsidRPr="00046ACB" w:rsidDel="002A735B">
          <w:rPr>
            <w:rFonts w:ascii="Times New Roman" w:hAnsi="Times New Roman" w:cs="Times New Roman"/>
            <w:sz w:val="24"/>
            <w:szCs w:val="24"/>
          </w:rPr>
          <w:delText xml:space="preserve"> Therefore</w:delText>
        </w:r>
        <w:r w:rsidRPr="00046ACB" w:rsidDel="002A735B">
          <w:rPr>
            <w:rFonts w:ascii="Times New Roman" w:hAnsi="Times New Roman" w:cs="Times New Roman"/>
            <w:b/>
            <w:bCs/>
            <w:sz w:val="24"/>
            <w:szCs w:val="24"/>
          </w:rPr>
          <w:delText xml:space="preserve">, </w:delText>
        </w:r>
        <w:r w:rsidR="00EE205D" w:rsidDel="002A735B">
          <w:rPr>
            <w:rFonts w:ascii="Times New Roman" w:hAnsi="Times New Roman" w:cs="Times New Roman"/>
            <w:b/>
            <w:bCs/>
            <w:sz w:val="24"/>
            <w:szCs w:val="24"/>
          </w:rPr>
          <w:delText>much</w:delText>
        </w:r>
        <w:r w:rsidRPr="00046ACB" w:rsidDel="002A735B">
          <w:rPr>
            <w:rFonts w:ascii="Times New Roman" w:hAnsi="Times New Roman" w:cs="Times New Roman"/>
            <w:b/>
            <w:bCs/>
            <w:sz w:val="24"/>
            <w:szCs w:val="24"/>
          </w:rPr>
          <w:delText xml:space="preserve"> time is saved</w:delText>
        </w:r>
        <w:r w:rsidR="00420336" w:rsidDel="002A735B">
          <w:rPr>
            <w:rFonts w:ascii="Times New Roman" w:hAnsi="Times New Roman" w:cs="Times New Roman"/>
            <w:b/>
            <w:bCs/>
            <w:sz w:val="24"/>
            <w:szCs w:val="24"/>
          </w:rPr>
          <w:delText>,</w:delText>
        </w:r>
        <w:r w:rsidRPr="00046ACB" w:rsidDel="002A735B">
          <w:rPr>
            <w:rFonts w:ascii="Times New Roman" w:hAnsi="Times New Roman" w:cs="Times New Roman"/>
            <w:b/>
            <w:bCs/>
            <w:sz w:val="24"/>
            <w:szCs w:val="24"/>
          </w:rPr>
          <w:delText xml:space="preserve"> </w:delText>
        </w:r>
        <w:r w:rsidR="00D86CE4" w:rsidDel="002A735B">
          <w:rPr>
            <w:rFonts w:ascii="Times New Roman" w:hAnsi="Times New Roman" w:cs="Times New Roman"/>
            <w:sz w:val="24"/>
            <w:szCs w:val="24"/>
          </w:rPr>
          <w:delText>proving</w:delText>
        </w:r>
        <w:r w:rsidRPr="00046ACB" w:rsidDel="002A735B">
          <w:rPr>
            <w:rFonts w:ascii="Times New Roman" w:hAnsi="Times New Roman" w:cs="Times New Roman"/>
            <w:sz w:val="24"/>
            <w:szCs w:val="24"/>
          </w:rPr>
          <w:delText xml:space="preserve"> that our model has efficiency.</w:delText>
        </w:r>
      </w:del>
    </w:p>
    <w:p w14:paraId="75F2416C" w14:textId="77777777" w:rsidR="00046ACB" w:rsidRDefault="00046ACB" w:rsidP="008F33E8">
      <w:pPr>
        <w:rPr>
          <w:rFonts w:ascii="Times New Roman" w:hAnsi="Times New Roman" w:cs="Times New Roman"/>
          <w:sz w:val="24"/>
          <w:szCs w:val="24"/>
        </w:rPr>
      </w:pPr>
    </w:p>
    <w:p w14:paraId="437CEACB" w14:textId="6836F40B" w:rsidR="008F33E8" w:rsidRPr="00046ACB" w:rsidDel="00F1072D" w:rsidRDefault="00046ACB" w:rsidP="008F33E8">
      <w:pPr>
        <w:rPr>
          <w:del w:id="255" w:author="Windows 用户" w:date="2022-04-15T16:58:00Z"/>
          <w:rFonts w:ascii="Times New Roman" w:hAnsi="Times New Roman" w:cs="Times New Roman"/>
          <w:b/>
          <w:bCs/>
          <w:sz w:val="24"/>
          <w:szCs w:val="24"/>
        </w:rPr>
      </w:pPr>
      <w:del w:id="256" w:author="Windows 用户" w:date="2022-04-15T16:58:00Z">
        <w:r w:rsidDel="00F1072D">
          <w:rPr>
            <w:rFonts w:ascii="Times New Roman" w:hAnsi="Times New Roman" w:cs="Times New Roman"/>
            <w:b/>
            <w:bCs/>
            <w:sz w:val="24"/>
            <w:szCs w:val="24"/>
          </w:rPr>
          <w:delText>(</w:delText>
        </w:r>
        <w:r w:rsidR="008F33E8" w:rsidRPr="00046ACB" w:rsidDel="00F1072D">
          <w:rPr>
            <w:rFonts w:ascii="Times New Roman" w:hAnsi="Times New Roman" w:cs="Times New Roman"/>
            <w:b/>
            <w:bCs/>
            <w:sz w:val="24"/>
            <w:szCs w:val="24"/>
          </w:rPr>
          <w:delText>P</w:delText>
        </w:r>
        <w:r w:rsidR="00491D1C" w:rsidDel="00F1072D">
          <w:rPr>
            <w:rFonts w:ascii="Times New Roman" w:hAnsi="Times New Roman" w:cs="Times New Roman"/>
            <w:b/>
            <w:bCs/>
            <w:sz w:val="24"/>
            <w:szCs w:val="24"/>
          </w:rPr>
          <w:delText>60</w:delText>
        </w:r>
        <w:r w:rsidDel="00F1072D">
          <w:rPr>
            <w:rFonts w:ascii="Times New Roman" w:hAnsi="Times New Roman" w:cs="Times New Roman"/>
            <w:b/>
            <w:bCs/>
            <w:sz w:val="24"/>
            <w:szCs w:val="24"/>
          </w:rPr>
          <w:delText>)</w:delText>
        </w:r>
      </w:del>
    </w:p>
    <w:p w14:paraId="2A48596B" w14:textId="3DAFF582" w:rsidR="008F33E8" w:rsidDel="00F1072D" w:rsidRDefault="008F33E8" w:rsidP="008F33E8">
      <w:pPr>
        <w:rPr>
          <w:del w:id="257" w:author="Windows 用户" w:date="2022-04-15T16:58:00Z"/>
          <w:rFonts w:ascii="Times New Roman" w:hAnsi="Times New Roman" w:cs="Times New Roman"/>
          <w:sz w:val="24"/>
          <w:szCs w:val="24"/>
        </w:rPr>
      </w:pPr>
      <w:del w:id="258" w:author="Windows 用户" w:date="2022-04-15T16:58:00Z">
        <w:r w:rsidRPr="00046ACB" w:rsidDel="00F1072D">
          <w:rPr>
            <w:rFonts w:ascii="Times New Roman" w:hAnsi="Times New Roman" w:cs="Times New Roman"/>
            <w:sz w:val="24"/>
            <w:szCs w:val="24"/>
          </w:rPr>
          <w:delText xml:space="preserve">Also, we have found some weaknesses that </w:delText>
        </w:r>
        <w:r w:rsidR="00420336" w:rsidDel="00F1072D">
          <w:rPr>
            <w:rFonts w:ascii="Times New Roman" w:hAnsi="Times New Roman" w:cs="Times New Roman"/>
            <w:sz w:val="24"/>
            <w:szCs w:val="24"/>
          </w:rPr>
          <w:delText>need</w:delText>
        </w:r>
        <w:r w:rsidRPr="00046ACB" w:rsidDel="00F1072D">
          <w:rPr>
            <w:rFonts w:ascii="Times New Roman" w:hAnsi="Times New Roman" w:cs="Times New Roman"/>
            <w:sz w:val="24"/>
            <w:szCs w:val="24"/>
          </w:rPr>
          <w:delText xml:space="preserve"> to be improved.</w:delText>
        </w:r>
      </w:del>
    </w:p>
    <w:p w14:paraId="71A18CDD" w14:textId="226A59E4" w:rsidR="00CC15E8" w:rsidRPr="00046ACB" w:rsidDel="00F1072D" w:rsidRDefault="00CC15E8" w:rsidP="008F33E8">
      <w:pPr>
        <w:rPr>
          <w:del w:id="259" w:author="Windows 用户" w:date="2022-04-15T16:58:00Z"/>
          <w:rFonts w:ascii="Times New Roman" w:hAnsi="Times New Roman" w:cs="Times New Roman"/>
          <w:sz w:val="24"/>
          <w:szCs w:val="24"/>
        </w:rPr>
      </w:pPr>
    </w:p>
    <w:p w14:paraId="349B3863" w14:textId="59AADDF6" w:rsidR="008F33E8" w:rsidDel="00F1072D" w:rsidRDefault="008F33E8" w:rsidP="008F33E8">
      <w:pPr>
        <w:rPr>
          <w:del w:id="260" w:author="Windows 用户" w:date="2022-04-15T16:58:00Z"/>
          <w:rFonts w:ascii="Times New Roman" w:hAnsi="Times New Roman" w:cs="Times New Roman"/>
          <w:sz w:val="24"/>
          <w:szCs w:val="24"/>
        </w:rPr>
      </w:pPr>
      <w:del w:id="261" w:author="Windows 用户" w:date="2022-04-15T16:58:00Z">
        <w:r w:rsidRPr="00046ACB" w:rsidDel="00F1072D">
          <w:rPr>
            <w:rFonts w:ascii="Times New Roman" w:hAnsi="Times New Roman" w:cs="Times New Roman"/>
            <w:b/>
            <w:bCs/>
            <w:sz w:val="24"/>
            <w:szCs w:val="24"/>
          </w:rPr>
          <w:delText>The first problem is complexity</w:delText>
        </w:r>
        <w:r w:rsidRPr="00046ACB" w:rsidDel="00F1072D">
          <w:rPr>
            <w:rFonts w:ascii="Times New Roman" w:hAnsi="Times New Roman" w:cs="Times New Roman"/>
            <w:sz w:val="24"/>
            <w:szCs w:val="24"/>
          </w:rPr>
          <w:delText>. We introduce many variables and a variety of explanations in our model.</w:delText>
        </w:r>
        <w:r w:rsidRPr="00046ACB" w:rsidDel="00F1072D">
          <w:rPr>
            <w:rFonts w:ascii="Times New Roman" w:hAnsi="Times New Roman" w:cs="Times New Roman"/>
            <w:b/>
            <w:bCs/>
            <w:sz w:val="24"/>
            <w:szCs w:val="24"/>
          </w:rPr>
          <w:delText xml:space="preserve"> Some of them are a little bit abstract</w:delText>
        </w:r>
        <w:r w:rsidR="00420336" w:rsidDel="00F1072D">
          <w:rPr>
            <w:rFonts w:ascii="Times New Roman" w:hAnsi="Times New Roman" w:cs="Times New Roman"/>
            <w:b/>
            <w:bCs/>
            <w:sz w:val="24"/>
            <w:szCs w:val="24"/>
          </w:rPr>
          <w:delText>,</w:delText>
        </w:r>
        <w:r w:rsidR="00EE205D" w:rsidDel="00F1072D">
          <w:rPr>
            <w:rFonts w:ascii="Times New Roman" w:hAnsi="Times New Roman" w:cs="Times New Roman"/>
            <w:sz w:val="24"/>
            <w:szCs w:val="24"/>
          </w:rPr>
          <w:delText xml:space="preserve"> which makes</w:delText>
        </w:r>
        <w:r w:rsidRPr="00046ACB" w:rsidDel="00F1072D">
          <w:rPr>
            <w:rFonts w:ascii="Times New Roman" w:hAnsi="Times New Roman" w:cs="Times New Roman"/>
            <w:b/>
            <w:bCs/>
            <w:sz w:val="24"/>
            <w:szCs w:val="24"/>
          </w:rPr>
          <w:delText xml:space="preserve"> our model more complex and less easy to understand</w:delText>
        </w:r>
        <w:r w:rsidRPr="00046ACB" w:rsidDel="00F1072D">
          <w:rPr>
            <w:rFonts w:ascii="Times New Roman" w:hAnsi="Times New Roman" w:cs="Times New Roman"/>
            <w:sz w:val="24"/>
            <w:szCs w:val="24"/>
          </w:rPr>
          <w:delText>.</w:delText>
        </w:r>
      </w:del>
    </w:p>
    <w:p w14:paraId="3F2371A6" w14:textId="0B11FBF0" w:rsidR="00CC15E8" w:rsidRPr="00046ACB" w:rsidDel="00F1072D" w:rsidRDefault="00CC15E8" w:rsidP="008F33E8">
      <w:pPr>
        <w:rPr>
          <w:del w:id="262" w:author="Windows 用户" w:date="2022-04-15T16:58:00Z"/>
          <w:rFonts w:ascii="Times New Roman" w:hAnsi="Times New Roman" w:cs="Times New Roman"/>
          <w:sz w:val="24"/>
          <w:szCs w:val="24"/>
        </w:rPr>
      </w:pPr>
    </w:p>
    <w:p w14:paraId="41CEF1A0" w14:textId="217033F1" w:rsidR="008F33E8" w:rsidRPr="00046ACB" w:rsidDel="00F1072D" w:rsidRDefault="008F33E8" w:rsidP="008F33E8">
      <w:pPr>
        <w:rPr>
          <w:del w:id="263" w:author="Windows 用户" w:date="2022-04-15T16:58:00Z"/>
          <w:rFonts w:ascii="Times New Roman" w:hAnsi="Times New Roman" w:cs="Times New Roman"/>
          <w:sz w:val="24"/>
          <w:szCs w:val="24"/>
        </w:rPr>
      </w:pPr>
      <w:del w:id="264" w:author="Windows 用户" w:date="2022-04-15T16:58:00Z">
        <w:r w:rsidRPr="00046ACB" w:rsidDel="00F1072D">
          <w:rPr>
            <w:rFonts w:ascii="Times New Roman" w:hAnsi="Times New Roman" w:cs="Times New Roman"/>
            <w:b/>
            <w:bCs/>
            <w:sz w:val="24"/>
            <w:szCs w:val="24"/>
          </w:rPr>
          <w:delText xml:space="preserve">The second weakness is that our model is </w:delText>
        </w:r>
        <w:r w:rsidR="00420336" w:rsidDel="00F1072D">
          <w:rPr>
            <w:rFonts w:ascii="Times New Roman" w:hAnsi="Times New Roman" w:cs="Times New Roman"/>
            <w:b/>
            <w:bCs/>
            <w:sz w:val="24"/>
            <w:szCs w:val="24"/>
          </w:rPr>
          <w:delText>challenging</w:delText>
        </w:r>
        <w:r w:rsidRPr="00046ACB" w:rsidDel="00F1072D">
          <w:rPr>
            <w:rFonts w:ascii="Times New Roman" w:hAnsi="Times New Roman" w:cs="Times New Roman"/>
            <w:b/>
            <w:bCs/>
            <w:sz w:val="24"/>
            <w:szCs w:val="24"/>
          </w:rPr>
          <w:delText xml:space="preserve"> to operate </w:delText>
        </w:r>
        <w:r w:rsidR="00420336" w:rsidDel="00F1072D">
          <w:rPr>
            <w:rFonts w:ascii="Times New Roman" w:hAnsi="Times New Roman" w:cs="Times New Roman"/>
            <w:sz w:val="24"/>
            <w:szCs w:val="24"/>
          </w:rPr>
          <w:delText>in</w:delText>
        </w:r>
        <w:r w:rsidRPr="00046ACB" w:rsidDel="00F1072D">
          <w:rPr>
            <w:rFonts w:ascii="Times New Roman" w:hAnsi="Times New Roman" w:cs="Times New Roman"/>
            <w:sz w:val="24"/>
            <w:szCs w:val="24"/>
          </w:rPr>
          <w:delText xml:space="preserve"> reality. </w:delText>
        </w:r>
        <w:r w:rsidR="00EE205D" w:rsidDel="00F1072D">
          <w:rPr>
            <w:rFonts w:ascii="Times New Roman" w:hAnsi="Times New Roman" w:cs="Times New Roman"/>
            <w:b/>
            <w:bCs/>
            <w:sz w:val="24"/>
            <w:szCs w:val="24"/>
          </w:rPr>
          <w:delText>Ou</w:delText>
        </w:r>
        <w:r w:rsidRPr="00046ACB" w:rsidDel="00F1072D">
          <w:rPr>
            <w:rFonts w:ascii="Times New Roman" w:hAnsi="Times New Roman" w:cs="Times New Roman"/>
            <w:b/>
            <w:bCs/>
            <w:sz w:val="24"/>
            <w:szCs w:val="24"/>
          </w:rPr>
          <w:delText>r model provides a plan with some details that must be strictly obeyed</w:delText>
        </w:r>
        <w:r w:rsidRPr="00046ACB" w:rsidDel="00F1072D">
          <w:rPr>
            <w:rFonts w:ascii="Times New Roman" w:hAnsi="Times New Roman" w:cs="Times New Roman"/>
            <w:sz w:val="24"/>
            <w:szCs w:val="24"/>
          </w:rPr>
          <w:delText>.</w:delText>
        </w:r>
        <w:r w:rsidRPr="00046ACB" w:rsidDel="00F1072D">
          <w:rPr>
            <w:rFonts w:ascii="Times New Roman" w:hAnsi="Times New Roman" w:cs="Times New Roman"/>
            <w:b/>
            <w:bCs/>
            <w:sz w:val="24"/>
            <w:szCs w:val="24"/>
          </w:rPr>
          <w:delText xml:space="preserve"> This will increase the difficulty for the crews to exert this plan. However, we have thought of a method that can ease this difficulty.</w:delText>
        </w:r>
        <w:r w:rsidRPr="00046ACB" w:rsidDel="00F1072D">
          <w:rPr>
            <w:rFonts w:ascii="Times New Roman" w:hAnsi="Times New Roman" w:cs="Times New Roman"/>
            <w:sz w:val="24"/>
            <w:szCs w:val="24"/>
          </w:rPr>
          <w:delText xml:space="preserve"> </w:delText>
        </w:r>
        <w:r w:rsidRPr="00046ACB" w:rsidDel="00F1072D">
          <w:rPr>
            <w:rFonts w:ascii="Times New Roman" w:hAnsi="Times New Roman" w:cs="Times New Roman"/>
            <w:b/>
            <w:bCs/>
            <w:sz w:val="24"/>
            <w:szCs w:val="24"/>
          </w:rPr>
          <w:delText>When there’s a passenger ahead waiting, we can first let him get to his seat.</w:delText>
        </w:r>
        <w:r w:rsidRPr="00046ACB" w:rsidDel="00F1072D">
          <w:rPr>
            <w:rFonts w:ascii="Times New Roman" w:hAnsi="Times New Roman" w:cs="Times New Roman"/>
            <w:sz w:val="24"/>
            <w:szCs w:val="24"/>
          </w:rPr>
          <w:delText xml:space="preserve"> According to our sensitivity analysis,</w:delText>
        </w:r>
        <w:r w:rsidRPr="00046ACB" w:rsidDel="00F1072D">
          <w:rPr>
            <w:rFonts w:ascii="Times New Roman" w:hAnsi="Times New Roman" w:cs="Times New Roman"/>
            <w:b/>
            <w:bCs/>
            <w:sz w:val="24"/>
            <w:szCs w:val="24"/>
          </w:rPr>
          <w:delText xml:space="preserve"> this will not </w:delText>
        </w:r>
        <w:r w:rsidR="00D86CE4" w:rsidDel="00F1072D">
          <w:rPr>
            <w:rFonts w:ascii="Times New Roman" w:hAnsi="Times New Roman" w:cs="Times New Roman"/>
            <w:b/>
            <w:bCs/>
            <w:sz w:val="24"/>
            <w:szCs w:val="24"/>
          </w:rPr>
          <w:delText>significantly impact</w:delText>
        </w:r>
        <w:r w:rsidRPr="00046ACB" w:rsidDel="00F1072D">
          <w:rPr>
            <w:rFonts w:ascii="Times New Roman" w:hAnsi="Times New Roman" w:cs="Times New Roman"/>
            <w:b/>
            <w:bCs/>
            <w:sz w:val="24"/>
            <w:szCs w:val="24"/>
          </w:rPr>
          <w:delText xml:space="preserve"> our boarding time</w:delText>
        </w:r>
        <w:r w:rsidRPr="00046ACB" w:rsidDel="00F1072D">
          <w:rPr>
            <w:rFonts w:ascii="Times New Roman" w:hAnsi="Times New Roman" w:cs="Times New Roman"/>
            <w:sz w:val="24"/>
            <w:szCs w:val="24"/>
          </w:rPr>
          <w:delText xml:space="preserve">. Therefore, this kind of strategy is somehow reasonable and </w:delText>
        </w:r>
        <w:r w:rsidRPr="00046ACB" w:rsidDel="00F1072D">
          <w:rPr>
            <w:rFonts w:ascii="Times New Roman" w:hAnsi="Times New Roman" w:cs="Times New Roman"/>
            <w:b/>
            <w:bCs/>
            <w:sz w:val="24"/>
            <w:szCs w:val="24"/>
          </w:rPr>
          <w:delText xml:space="preserve">flexible. </w:delText>
        </w:r>
      </w:del>
    </w:p>
    <w:p w14:paraId="39BC2649" w14:textId="77777777" w:rsidR="00046ACB" w:rsidRDefault="00046ACB" w:rsidP="008F33E8">
      <w:pPr>
        <w:rPr>
          <w:rFonts w:ascii="Times New Roman" w:hAnsi="Times New Roman" w:cs="Times New Roman"/>
          <w:sz w:val="24"/>
          <w:szCs w:val="24"/>
        </w:rPr>
      </w:pPr>
    </w:p>
    <w:p w14:paraId="3B1861CA" w14:textId="6A672163"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del w:id="265" w:author="Windows 用户" w:date="2022-04-16T11:34:00Z">
        <w:r w:rsidR="008F33E8" w:rsidRPr="00046ACB" w:rsidDel="00510FA6">
          <w:rPr>
            <w:rFonts w:ascii="Times New Roman" w:hAnsi="Times New Roman" w:cs="Times New Roman"/>
            <w:b/>
            <w:bCs/>
            <w:sz w:val="24"/>
            <w:szCs w:val="24"/>
          </w:rPr>
          <w:delText>P6</w:delText>
        </w:r>
        <w:r w:rsidR="00491D1C" w:rsidDel="00510FA6">
          <w:rPr>
            <w:rFonts w:ascii="Times New Roman" w:hAnsi="Times New Roman" w:cs="Times New Roman"/>
            <w:b/>
            <w:bCs/>
            <w:sz w:val="24"/>
            <w:szCs w:val="24"/>
          </w:rPr>
          <w:delText>1</w:delText>
        </w:r>
      </w:del>
      <w:ins w:id="266" w:author="Windows 用户" w:date="2022-04-16T11:34:00Z">
        <w:r w:rsidR="00510FA6" w:rsidRPr="00046ACB">
          <w:rPr>
            <w:rFonts w:ascii="Times New Roman" w:hAnsi="Times New Roman" w:cs="Times New Roman"/>
            <w:b/>
            <w:bCs/>
            <w:sz w:val="24"/>
            <w:szCs w:val="24"/>
          </w:rPr>
          <w:t>P</w:t>
        </w:r>
        <w:r w:rsidR="00510FA6">
          <w:rPr>
            <w:rFonts w:ascii="Times New Roman" w:hAnsi="Times New Roman" w:cs="Times New Roman"/>
            <w:b/>
            <w:bCs/>
            <w:sz w:val="24"/>
            <w:szCs w:val="24"/>
          </w:rPr>
          <w:t>49</w:t>
        </w:r>
      </w:ins>
      <w:bookmarkStart w:id="267" w:name="_GoBack"/>
      <w:bookmarkEnd w:id="267"/>
      <w:r>
        <w:rPr>
          <w:rFonts w:ascii="Times New Roman" w:hAnsi="Times New Roman" w:cs="Times New Roman"/>
          <w:b/>
          <w:bCs/>
          <w:sz w:val="24"/>
          <w:szCs w:val="24"/>
        </w:rPr>
        <w:t>)</w:t>
      </w:r>
    </w:p>
    <w:p w14:paraId="1456846F" w14:textId="604D13DD"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FD2BA2">
        <w:rPr>
          <w:rFonts w:ascii="Times New Roman" w:hAnsi="Times New Roman" w:cs="Times New Roman"/>
          <w:b/>
          <w:bCs/>
          <w:sz w:val="24"/>
          <w:szCs w:val="24"/>
        </w:rPr>
        <w:t>n our conclusions</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EE205D">
        <w:rPr>
          <w:rFonts w:ascii="Times New Roman" w:hAnsi="Times New Roman" w:cs="Times New Roman"/>
          <w:sz w:val="24"/>
          <w:szCs w:val="24"/>
        </w:rPr>
        <w:t xml:space="preserve"> and</w:t>
      </w:r>
      <w:r w:rsidR="008F33E8" w:rsidRPr="00046ACB">
        <w:rPr>
          <w:rFonts w:ascii="Times New Roman" w:hAnsi="Times New Roman" w:cs="Times New Roman"/>
          <w:b/>
          <w:bCs/>
          <w:sz w:val="24"/>
          <w:szCs w:val="24"/>
        </w:rPr>
        <w:t xml:space="preserve"> offer some simple tips</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 xml:space="preserve">Airline executives need to prevent passengers from being stuck in </w:t>
      </w:r>
      <w:del w:id="268" w:author="Windows 用户" w:date="2022-04-15T17:43:00Z">
        <w:r w:rsidR="008F33E8" w:rsidRPr="00046ACB" w:rsidDel="00B66791">
          <w:rPr>
            <w:rFonts w:ascii="Times New Roman" w:hAnsi="Times New Roman" w:cs="Times New Roman"/>
            <w:b/>
            <w:bCs/>
            <w:sz w:val="24"/>
            <w:szCs w:val="24"/>
          </w:rPr>
          <w:delText xml:space="preserve">general </w:delText>
        </w:r>
      </w:del>
      <w:r w:rsidR="008F33E8" w:rsidRPr="00046ACB">
        <w:rPr>
          <w:rFonts w:ascii="Times New Roman" w:hAnsi="Times New Roman" w:cs="Times New Roman"/>
          <w:b/>
          <w:bCs/>
          <w:sz w:val="24"/>
          <w:szCs w:val="24"/>
        </w:rPr>
        <w:t xml:space="preserve">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46441" w14:textId="77777777" w:rsidR="00157C5A" w:rsidRDefault="00157C5A" w:rsidP="00294DEE">
      <w:r>
        <w:separator/>
      </w:r>
    </w:p>
  </w:endnote>
  <w:endnote w:type="continuationSeparator" w:id="0">
    <w:p w14:paraId="0AE8071B" w14:textId="77777777" w:rsidR="00157C5A" w:rsidRDefault="00157C5A"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068CF1" w14:textId="77777777" w:rsidR="00157C5A" w:rsidRDefault="00157C5A" w:rsidP="00294DEE">
      <w:r>
        <w:separator/>
      </w:r>
    </w:p>
  </w:footnote>
  <w:footnote w:type="continuationSeparator" w:id="0">
    <w:p w14:paraId="037CB017" w14:textId="77777777" w:rsidR="00157C5A" w:rsidRDefault="00157C5A" w:rsidP="00294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655963E3"/>
    <w:multiLevelType w:val="hybridMultilevel"/>
    <w:tmpl w:val="845E9AFA"/>
    <w:lvl w:ilvl="0" w:tplc="EF1A543C">
      <w:start w:val="1"/>
      <w:numFmt w:val="bullet"/>
      <w:lvlText w:val=""/>
      <w:lvlJc w:val="left"/>
      <w:pPr>
        <w:tabs>
          <w:tab w:val="num" w:pos="720"/>
        </w:tabs>
        <w:ind w:left="720" w:hanging="360"/>
      </w:pPr>
      <w:rPr>
        <w:rFonts w:ascii="Wingdings" w:hAnsi="Wingdings" w:hint="default"/>
      </w:rPr>
    </w:lvl>
    <w:lvl w:ilvl="1" w:tplc="E2E29516" w:tentative="1">
      <w:start w:val="1"/>
      <w:numFmt w:val="bullet"/>
      <w:lvlText w:val=""/>
      <w:lvlJc w:val="left"/>
      <w:pPr>
        <w:tabs>
          <w:tab w:val="num" w:pos="1440"/>
        </w:tabs>
        <w:ind w:left="1440" w:hanging="360"/>
      </w:pPr>
      <w:rPr>
        <w:rFonts w:ascii="Wingdings" w:hAnsi="Wingdings" w:hint="default"/>
      </w:rPr>
    </w:lvl>
    <w:lvl w:ilvl="2" w:tplc="D2D25ABA" w:tentative="1">
      <w:start w:val="1"/>
      <w:numFmt w:val="bullet"/>
      <w:lvlText w:val=""/>
      <w:lvlJc w:val="left"/>
      <w:pPr>
        <w:tabs>
          <w:tab w:val="num" w:pos="2160"/>
        </w:tabs>
        <w:ind w:left="2160" w:hanging="360"/>
      </w:pPr>
      <w:rPr>
        <w:rFonts w:ascii="Wingdings" w:hAnsi="Wingdings" w:hint="default"/>
      </w:rPr>
    </w:lvl>
    <w:lvl w:ilvl="3" w:tplc="04B01E28" w:tentative="1">
      <w:start w:val="1"/>
      <w:numFmt w:val="bullet"/>
      <w:lvlText w:val=""/>
      <w:lvlJc w:val="left"/>
      <w:pPr>
        <w:tabs>
          <w:tab w:val="num" w:pos="2880"/>
        </w:tabs>
        <w:ind w:left="2880" w:hanging="360"/>
      </w:pPr>
      <w:rPr>
        <w:rFonts w:ascii="Wingdings" w:hAnsi="Wingdings" w:hint="default"/>
      </w:rPr>
    </w:lvl>
    <w:lvl w:ilvl="4" w:tplc="3850A87C" w:tentative="1">
      <w:start w:val="1"/>
      <w:numFmt w:val="bullet"/>
      <w:lvlText w:val=""/>
      <w:lvlJc w:val="left"/>
      <w:pPr>
        <w:tabs>
          <w:tab w:val="num" w:pos="3600"/>
        </w:tabs>
        <w:ind w:left="3600" w:hanging="360"/>
      </w:pPr>
      <w:rPr>
        <w:rFonts w:ascii="Wingdings" w:hAnsi="Wingdings" w:hint="default"/>
      </w:rPr>
    </w:lvl>
    <w:lvl w:ilvl="5" w:tplc="1EDC3A52" w:tentative="1">
      <w:start w:val="1"/>
      <w:numFmt w:val="bullet"/>
      <w:lvlText w:val=""/>
      <w:lvlJc w:val="left"/>
      <w:pPr>
        <w:tabs>
          <w:tab w:val="num" w:pos="4320"/>
        </w:tabs>
        <w:ind w:left="4320" w:hanging="360"/>
      </w:pPr>
      <w:rPr>
        <w:rFonts w:ascii="Wingdings" w:hAnsi="Wingdings" w:hint="default"/>
      </w:rPr>
    </w:lvl>
    <w:lvl w:ilvl="6" w:tplc="DF0A0928" w:tentative="1">
      <w:start w:val="1"/>
      <w:numFmt w:val="bullet"/>
      <w:lvlText w:val=""/>
      <w:lvlJc w:val="left"/>
      <w:pPr>
        <w:tabs>
          <w:tab w:val="num" w:pos="5040"/>
        </w:tabs>
        <w:ind w:left="5040" w:hanging="360"/>
      </w:pPr>
      <w:rPr>
        <w:rFonts w:ascii="Wingdings" w:hAnsi="Wingdings" w:hint="default"/>
      </w:rPr>
    </w:lvl>
    <w:lvl w:ilvl="7" w:tplc="8AE4AF5A" w:tentative="1">
      <w:start w:val="1"/>
      <w:numFmt w:val="bullet"/>
      <w:lvlText w:val=""/>
      <w:lvlJc w:val="left"/>
      <w:pPr>
        <w:tabs>
          <w:tab w:val="num" w:pos="5760"/>
        </w:tabs>
        <w:ind w:left="5760" w:hanging="360"/>
      </w:pPr>
      <w:rPr>
        <w:rFonts w:ascii="Wingdings" w:hAnsi="Wingdings" w:hint="default"/>
      </w:rPr>
    </w:lvl>
    <w:lvl w:ilvl="8" w:tplc="9D3CB0D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用户">
    <w15:presenceInfo w15:providerId="None" w15:userId="Windows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18A8"/>
    <w:rsid w:val="0003328A"/>
    <w:rsid w:val="000340AD"/>
    <w:rsid w:val="000348B7"/>
    <w:rsid w:val="00046ACB"/>
    <w:rsid w:val="0006297D"/>
    <w:rsid w:val="000770F8"/>
    <w:rsid w:val="000B6FB6"/>
    <w:rsid w:val="000C225A"/>
    <w:rsid w:val="000F0D29"/>
    <w:rsid w:val="000F590B"/>
    <w:rsid w:val="00112817"/>
    <w:rsid w:val="00130623"/>
    <w:rsid w:val="00157C5A"/>
    <w:rsid w:val="00181995"/>
    <w:rsid w:val="001B48CA"/>
    <w:rsid w:val="001D0034"/>
    <w:rsid w:val="001E1F8E"/>
    <w:rsid w:val="002053AE"/>
    <w:rsid w:val="00247B57"/>
    <w:rsid w:val="00276A2F"/>
    <w:rsid w:val="00284034"/>
    <w:rsid w:val="00294DEE"/>
    <w:rsid w:val="002A1222"/>
    <w:rsid w:val="002A6FE4"/>
    <w:rsid w:val="002A735B"/>
    <w:rsid w:val="002B4AA9"/>
    <w:rsid w:val="002D0835"/>
    <w:rsid w:val="002D49BB"/>
    <w:rsid w:val="002D62F0"/>
    <w:rsid w:val="00305005"/>
    <w:rsid w:val="0032280C"/>
    <w:rsid w:val="003260C8"/>
    <w:rsid w:val="00332803"/>
    <w:rsid w:val="00337A29"/>
    <w:rsid w:val="003724A2"/>
    <w:rsid w:val="003871FC"/>
    <w:rsid w:val="00390E40"/>
    <w:rsid w:val="00392B44"/>
    <w:rsid w:val="003C2963"/>
    <w:rsid w:val="003D2EE6"/>
    <w:rsid w:val="004147F8"/>
    <w:rsid w:val="00414976"/>
    <w:rsid w:val="00420336"/>
    <w:rsid w:val="00433B12"/>
    <w:rsid w:val="00437BCA"/>
    <w:rsid w:val="00487C16"/>
    <w:rsid w:val="00490331"/>
    <w:rsid w:val="00491D1C"/>
    <w:rsid w:val="004C6064"/>
    <w:rsid w:val="004D3408"/>
    <w:rsid w:val="004D6981"/>
    <w:rsid w:val="00510FA6"/>
    <w:rsid w:val="00515960"/>
    <w:rsid w:val="00533F20"/>
    <w:rsid w:val="0053703B"/>
    <w:rsid w:val="005449C6"/>
    <w:rsid w:val="00561247"/>
    <w:rsid w:val="00592478"/>
    <w:rsid w:val="005C10DF"/>
    <w:rsid w:val="005C1B51"/>
    <w:rsid w:val="005D7049"/>
    <w:rsid w:val="005E061B"/>
    <w:rsid w:val="005E401B"/>
    <w:rsid w:val="005F717E"/>
    <w:rsid w:val="00604B6A"/>
    <w:rsid w:val="00634DE7"/>
    <w:rsid w:val="006543E5"/>
    <w:rsid w:val="00671C8B"/>
    <w:rsid w:val="00707B62"/>
    <w:rsid w:val="007164A5"/>
    <w:rsid w:val="007314D7"/>
    <w:rsid w:val="00752507"/>
    <w:rsid w:val="007C4B82"/>
    <w:rsid w:val="007E1780"/>
    <w:rsid w:val="007E4F41"/>
    <w:rsid w:val="007F7F9A"/>
    <w:rsid w:val="00823B0E"/>
    <w:rsid w:val="00836773"/>
    <w:rsid w:val="008373F3"/>
    <w:rsid w:val="00845606"/>
    <w:rsid w:val="00881654"/>
    <w:rsid w:val="008875EE"/>
    <w:rsid w:val="008C3406"/>
    <w:rsid w:val="008F33E8"/>
    <w:rsid w:val="008F4A6D"/>
    <w:rsid w:val="008F59C0"/>
    <w:rsid w:val="009059DB"/>
    <w:rsid w:val="00915FE3"/>
    <w:rsid w:val="00942A1A"/>
    <w:rsid w:val="00945A9B"/>
    <w:rsid w:val="00986B95"/>
    <w:rsid w:val="009902A1"/>
    <w:rsid w:val="009C117E"/>
    <w:rsid w:val="009C72E9"/>
    <w:rsid w:val="009D7A79"/>
    <w:rsid w:val="00A00789"/>
    <w:rsid w:val="00A25109"/>
    <w:rsid w:val="00A272FF"/>
    <w:rsid w:val="00B40746"/>
    <w:rsid w:val="00B41774"/>
    <w:rsid w:val="00B4397D"/>
    <w:rsid w:val="00B44A46"/>
    <w:rsid w:val="00B52665"/>
    <w:rsid w:val="00B66791"/>
    <w:rsid w:val="00B80171"/>
    <w:rsid w:val="00BB55DC"/>
    <w:rsid w:val="00BB5C85"/>
    <w:rsid w:val="00BE2CB8"/>
    <w:rsid w:val="00BF149A"/>
    <w:rsid w:val="00BF62BE"/>
    <w:rsid w:val="00C04119"/>
    <w:rsid w:val="00C23D4F"/>
    <w:rsid w:val="00C30098"/>
    <w:rsid w:val="00C9068A"/>
    <w:rsid w:val="00CA1B6A"/>
    <w:rsid w:val="00CC15E8"/>
    <w:rsid w:val="00CC20F3"/>
    <w:rsid w:val="00CF179C"/>
    <w:rsid w:val="00D15E7F"/>
    <w:rsid w:val="00D37DD2"/>
    <w:rsid w:val="00D86CE4"/>
    <w:rsid w:val="00D911B2"/>
    <w:rsid w:val="00D9689D"/>
    <w:rsid w:val="00D97C91"/>
    <w:rsid w:val="00DA1830"/>
    <w:rsid w:val="00DC5B63"/>
    <w:rsid w:val="00DD0C7E"/>
    <w:rsid w:val="00DD7C90"/>
    <w:rsid w:val="00DF7C48"/>
    <w:rsid w:val="00E01149"/>
    <w:rsid w:val="00E01A26"/>
    <w:rsid w:val="00E0586D"/>
    <w:rsid w:val="00E122E6"/>
    <w:rsid w:val="00E13AB0"/>
    <w:rsid w:val="00E20A2C"/>
    <w:rsid w:val="00E40AE8"/>
    <w:rsid w:val="00E544D2"/>
    <w:rsid w:val="00E56B7F"/>
    <w:rsid w:val="00E635FA"/>
    <w:rsid w:val="00E74617"/>
    <w:rsid w:val="00E8208E"/>
    <w:rsid w:val="00E8433A"/>
    <w:rsid w:val="00E96BDF"/>
    <w:rsid w:val="00EA6177"/>
    <w:rsid w:val="00EB58FA"/>
    <w:rsid w:val="00EC32AF"/>
    <w:rsid w:val="00ED26BC"/>
    <w:rsid w:val="00ED5C1C"/>
    <w:rsid w:val="00EE205D"/>
    <w:rsid w:val="00F1072D"/>
    <w:rsid w:val="00F20290"/>
    <w:rsid w:val="00F60C2F"/>
    <w:rsid w:val="00F66830"/>
    <w:rsid w:val="00F77B28"/>
    <w:rsid w:val="00FA3278"/>
    <w:rsid w:val="00FA76F8"/>
    <w:rsid w:val="00FB43CB"/>
    <w:rsid w:val="00FD2BA2"/>
    <w:rsid w:val="00FE5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Char">
    <w:name w:val="标题 3 Char"/>
    <w:basedOn w:val="a0"/>
    <w:link w:val="3"/>
    <w:uiPriority w:val="9"/>
    <w:rsid w:val="008F33E8"/>
    <w:rPr>
      <w:b/>
      <w:bCs/>
      <w:kern w:val="2"/>
      <w:sz w:val="32"/>
      <w:szCs w:val="32"/>
      <w:lang w:val="en-US"/>
    </w:rPr>
  </w:style>
  <w:style w:type="paragraph" w:styleId="a3">
    <w:name w:val="header"/>
    <w:basedOn w:val="a"/>
    <w:link w:val="Char"/>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DEE"/>
    <w:rPr>
      <w:kern w:val="2"/>
      <w:sz w:val="18"/>
      <w:szCs w:val="18"/>
    </w:rPr>
  </w:style>
  <w:style w:type="paragraph" w:styleId="a4">
    <w:name w:val="footer"/>
    <w:basedOn w:val="a"/>
    <w:link w:val="Char0"/>
    <w:uiPriority w:val="99"/>
    <w:unhideWhenUsed/>
    <w:rsid w:val="00294DEE"/>
    <w:pPr>
      <w:tabs>
        <w:tab w:val="center" w:pos="4153"/>
        <w:tab w:val="right" w:pos="8306"/>
      </w:tabs>
      <w:snapToGrid w:val="0"/>
      <w:jc w:val="left"/>
    </w:pPr>
    <w:rPr>
      <w:sz w:val="18"/>
      <w:szCs w:val="18"/>
    </w:rPr>
  </w:style>
  <w:style w:type="character" w:customStyle="1" w:styleId="Char0">
    <w:name w:val="页脚 Char"/>
    <w:basedOn w:val="a0"/>
    <w:link w:val="a4"/>
    <w:uiPriority w:val="99"/>
    <w:rsid w:val="00294DEE"/>
    <w:rPr>
      <w:kern w:val="2"/>
      <w:sz w:val="18"/>
      <w:szCs w:val="18"/>
    </w:rPr>
  </w:style>
  <w:style w:type="paragraph" w:styleId="a5">
    <w:name w:val="Balloon Text"/>
    <w:basedOn w:val="a"/>
    <w:link w:val="Char1"/>
    <w:uiPriority w:val="99"/>
    <w:semiHidden/>
    <w:unhideWhenUsed/>
    <w:rsid w:val="00332803"/>
    <w:rPr>
      <w:sz w:val="18"/>
      <w:szCs w:val="18"/>
    </w:rPr>
  </w:style>
  <w:style w:type="character" w:customStyle="1" w:styleId="Char1">
    <w:name w:val="批注框文本 Char"/>
    <w:basedOn w:val="a0"/>
    <w:link w:val="a5"/>
    <w:uiPriority w:val="99"/>
    <w:semiHidden/>
    <w:rsid w:val="00332803"/>
    <w:rPr>
      <w:kern w:val="2"/>
      <w:sz w:val="18"/>
      <w:szCs w:val="18"/>
    </w:rPr>
  </w:style>
  <w:style w:type="character" w:styleId="a6">
    <w:name w:val="Placeholder Text"/>
    <w:basedOn w:val="a0"/>
    <w:uiPriority w:val="99"/>
    <w:semiHidden/>
    <w:rsid w:val="00BB5C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01729">
      <w:bodyDiv w:val="1"/>
      <w:marLeft w:val="0"/>
      <w:marRight w:val="0"/>
      <w:marTop w:val="0"/>
      <w:marBottom w:val="0"/>
      <w:divBdr>
        <w:top w:val="none" w:sz="0" w:space="0" w:color="auto"/>
        <w:left w:val="none" w:sz="0" w:space="0" w:color="auto"/>
        <w:bottom w:val="none" w:sz="0" w:space="0" w:color="auto"/>
        <w:right w:val="none" w:sz="0" w:space="0" w:color="auto"/>
      </w:divBdr>
      <w:divsChild>
        <w:div w:id="268582688">
          <w:marLeft w:val="547"/>
          <w:marRight w:val="0"/>
          <w:marTop w:val="72"/>
          <w:marBottom w:val="120"/>
          <w:divBdr>
            <w:top w:val="none" w:sz="0" w:space="0" w:color="auto"/>
            <w:left w:val="none" w:sz="0" w:space="0" w:color="auto"/>
            <w:bottom w:val="none" w:sz="0" w:space="0" w:color="auto"/>
            <w:right w:val="none" w:sz="0" w:space="0" w:color="auto"/>
          </w:divBdr>
        </w:div>
        <w:div w:id="1437629406">
          <w:marLeft w:val="547"/>
          <w:marRight w:val="0"/>
          <w:marTop w:val="72"/>
          <w:marBottom w:val="120"/>
          <w:divBdr>
            <w:top w:val="none" w:sz="0" w:space="0" w:color="auto"/>
            <w:left w:val="none" w:sz="0" w:space="0" w:color="auto"/>
            <w:bottom w:val="none" w:sz="0" w:space="0" w:color="auto"/>
            <w:right w:val="none" w:sz="0" w:space="0" w:color="auto"/>
          </w:divBdr>
        </w:div>
        <w:div w:id="948240556">
          <w:marLeft w:val="547"/>
          <w:marRight w:val="0"/>
          <w:marTop w:val="72"/>
          <w:marBottom w:val="120"/>
          <w:divBdr>
            <w:top w:val="none" w:sz="0" w:space="0" w:color="auto"/>
            <w:left w:val="none" w:sz="0" w:space="0" w:color="auto"/>
            <w:bottom w:val="none" w:sz="0" w:space="0" w:color="auto"/>
            <w:right w:val="none" w:sz="0" w:space="0" w:color="auto"/>
          </w:divBdr>
        </w:div>
        <w:div w:id="2060785484">
          <w:marLeft w:val="547"/>
          <w:marRight w:val="0"/>
          <w:marTop w:val="72"/>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2201</Words>
  <Characters>12547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用户</cp:lastModifiedBy>
  <cp:revision>101</cp:revision>
  <dcterms:created xsi:type="dcterms:W3CDTF">2022-04-14T14:43:00Z</dcterms:created>
  <dcterms:modified xsi:type="dcterms:W3CDTF">2022-04-16T03:34:00Z</dcterms:modified>
</cp:coreProperties>
</file>